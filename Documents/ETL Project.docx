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E5C9A" w14:textId="50385CDE" w:rsidR="002A1DBD" w:rsidRPr="00C754F7" w:rsidDel="002E16B6" w:rsidRDefault="00871FF2">
      <w:pPr>
        <w:spacing w:after="0" w:line="274" w:lineRule="auto"/>
        <w:ind w:left="0" w:firstLine="0"/>
        <w:jc w:val="center"/>
        <w:rPr>
          <w:del w:id="0" w:author="Martin Hrbac" w:date="2019-09-11T20:56:00Z"/>
          <w:rFonts w:asciiTheme="minorHAnsi" w:hAnsiTheme="minorHAnsi" w:cstheme="minorHAnsi"/>
          <w:rPrChange w:id="1" w:author="Martin Hrbac" w:date="2019-09-11T20:56:00Z">
            <w:rPr>
              <w:del w:id="2" w:author="Martin Hrbac" w:date="2019-09-11T20:56:00Z"/>
            </w:rPr>
          </w:rPrChange>
        </w:rPr>
      </w:pPr>
      <w:bookmarkStart w:id="3" w:name="_GoBack"/>
      <w:bookmarkEnd w:id="3"/>
      <w:del w:id="4" w:author="Martin Hrbac" w:date="2019-09-11T20:56:00Z">
        <w:r w:rsidRPr="00C754F7" w:rsidDel="002E16B6">
          <w:rPr>
            <w:rFonts w:asciiTheme="minorHAnsi" w:eastAsia="Cambria" w:hAnsiTheme="minorHAnsi" w:cstheme="minorHAnsi"/>
            <w:color w:val="17365D"/>
            <w:sz w:val="72"/>
            <w:rPrChange w:id="5" w:author="Martin Hrbac" w:date="2019-09-11T20:56:00Z">
              <w:rPr>
                <w:rFonts w:ascii="Cambria" w:eastAsia="Cambria" w:hAnsi="Cambria" w:cs="Cambria"/>
                <w:color w:val="17365D"/>
                <w:sz w:val="72"/>
              </w:rPr>
            </w:rPrChange>
          </w:rPr>
          <w:delText xml:space="preserve">Extraction, Transformation, and Load Technical Report </w:delText>
        </w:r>
      </w:del>
    </w:p>
    <w:p w14:paraId="2A33385E" w14:textId="1D4F9F3F" w:rsidR="002A1DBD" w:rsidRPr="00C754F7" w:rsidRDefault="00871FF2" w:rsidP="002E16B6">
      <w:pPr>
        <w:spacing w:after="0" w:line="274" w:lineRule="auto"/>
        <w:ind w:left="0" w:firstLine="0"/>
        <w:jc w:val="center"/>
        <w:rPr>
          <w:rFonts w:asciiTheme="minorHAnsi" w:hAnsiTheme="minorHAnsi" w:cstheme="minorHAnsi"/>
          <w:rPrChange w:id="6" w:author="Martin Hrbac" w:date="2019-09-11T20:56:00Z">
            <w:rPr/>
          </w:rPrChange>
        </w:rPr>
        <w:pPrChange w:id="7" w:author="Martin Hrbac" w:date="2019-09-11T20:56:00Z">
          <w:pPr>
            <w:spacing w:after="380" w:line="259" w:lineRule="auto"/>
            <w:ind w:left="80" w:firstLine="0"/>
            <w:jc w:val="center"/>
          </w:pPr>
        </w:pPrChange>
      </w:pPr>
      <w:del w:id="8" w:author="Martin Hrbac" w:date="2019-09-11T20:56:00Z">
        <w:r w:rsidRPr="00C754F7" w:rsidDel="002E16B6">
          <w:rPr>
            <w:rFonts w:asciiTheme="minorHAnsi" w:hAnsiTheme="minorHAnsi" w:cstheme="minorHAnsi"/>
            <w:b/>
            <w:i/>
            <w:sz w:val="36"/>
            <w:rPrChange w:id="9" w:author="Martin Hrbac" w:date="2019-09-11T20:56:00Z">
              <w:rPr>
                <w:b/>
                <w:i/>
                <w:sz w:val="36"/>
              </w:rPr>
            </w:rPrChange>
          </w:rPr>
          <w:delText xml:space="preserve"> </w:delText>
        </w:r>
      </w:del>
    </w:p>
    <w:p w14:paraId="0A063F60" w14:textId="0E87C11F" w:rsidR="002A1DBD" w:rsidRPr="00C754F7" w:rsidRDefault="008E79D0">
      <w:pPr>
        <w:spacing w:after="0" w:line="259" w:lineRule="auto"/>
        <w:ind w:left="2" w:firstLine="0"/>
        <w:jc w:val="center"/>
        <w:rPr>
          <w:rFonts w:asciiTheme="minorHAnsi" w:hAnsiTheme="minorHAnsi" w:cstheme="minorHAnsi"/>
          <w:rPrChange w:id="10" w:author="Martin Hrbac" w:date="2019-09-11T20:56:00Z">
            <w:rPr/>
          </w:rPrChange>
        </w:rPr>
      </w:pPr>
      <w:r w:rsidRPr="00C754F7">
        <w:rPr>
          <w:rFonts w:asciiTheme="minorHAnsi" w:eastAsia="Cambria" w:hAnsiTheme="minorHAnsi" w:cstheme="minorHAnsi"/>
          <w:color w:val="17365D"/>
          <w:sz w:val="52"/>
          <w:rPrChange w:id="11" w:author="Martin Hrbac" w:date="2019-09-11T20:56:00Z">
            <w:rPr>
              <w:rFonts w:ascii="Cambria" w:eastAsia="Cambria" w:hAnsi="Cambria" w:cs="Cambria"/>
              <w:color w:val="17365D"/>
              <w:sz w:val="52"/>
            </w:rPr>
          </w:rPrChange>
        </w:rPr>
        <w:t xml:space="preserve">Best State to Open </w:t>
      </w:r>
      <w:del w:id="12" w:author="Martin Hrbac" w:date="2019-09-11T20:52:00Z">
        <w:r w:rsidRPr="00C754F7" w:rsidDel="00C754F7">
          <w:rPr>
            <w:rFonts w:asciiTheme="minorHAnsi" w:eastAsia="Cambria" w:hAnsiTheme="minorHAnsi" w:cstheme="minorHAnsi"/>
            <w:color w:val="17365D"/>
            <w:sz w:val="52"/>
            <w:rPrChange w:id="13" w:author="Martin Hrbac" w:date="2019-09-11T20:56:00Z">
              <w:rPr>
                <w:rFonts w:ascii="Cambria" w:eastAsia="Cambria" w:hAnsi="Cambria" w:cs="Cambria"/>
                <w:color w:val="17365D"/>
                <w:sz w:val="52"/>
              </w:rPr>
            </w:rPrChange>
          </w:rPr>
          <w:delText xml:space="preserve">Ten </w:delText>
        </w:r>
      </w:del>
      <w:r w:rsidRPr="00C754F7">
        <w:rPr>
          <w:rFonts w:asciiTheme="minorHAnsi" w:eastAsia="Cambria" w:hAnsiTheme="minorHAnsi" w:cstheme="minorHAnsi"/>
          <w:color w:val="17365D"/>
          <w:sz w:val="52"/>
          <w:rPrChange w:id="14" w:author="Martin Hrbac" w:date="2019-09-11T20:56:00Z">
            <w:rPr>
              <w:rFonts w:ascii="Cambria" w:eastAsia="Cambria" w:hAnsi="Cambria" w:cs="Cambria"/>
              <w:color w:val="17365D"/>
              <w:sz w:val="52"/>
            </w:rPr>
          </w:rPrChange>
        </w:rPr>
        <w:t>Restaurant</w:t>
      </w:r>
      <w:ins w:id="15" w:author="Martin Hrbac" w:date="2019-09-11T20:54:00Z">
        <w:r w:rsidR="00C754F7" w:rsidRPr="00C754F7">
          <w:rPr>
            <w:rFonts w:asciiTheme="minorHAnsi" w:eastAsia="Cambria" w:hAnsiTheme="minorHAnsi" w:cstheme="minorHAnsi"/>
            <w:color w:val="17365D"/>
            <w:sz w:val="52"/>
            <w:rPrChange w:id="16" w:author="Martin Hrbac" w:date="2019-09-11T20:56:00Z">
              <w:rPr>
                <w:rFonts w:ascii="Cambria" w:eastAsia="Cambria" w:hAnsi="Cambria" w:cs="Cambria"/>
                <w:color w:val="17365D"/>
                <w:sz w:val="52"/>
              </w:rPr>
            </w:rPrChange>
          </w:rPr>
          <w:t>s</w:t>
        </w:r>
      </w:ins>
      <w:r w:rsidRPr="00C754F7">
        <w:rPr>
          <w:rFonts w:asciiTheme="minorHAnsi" w:eastAsia="Cambria" w:hAnsiTheme="minorHAnsi" w:cstheme="minorHAnsi"/>
          <w:color w:val="17365D"/>
          <w:sz w:val="52"/>
          <w:rPrChange w:id="17" w:author="Martin Hrbac" w:date="2019-09-11T20:56:00Z">
            <w:rPr>
              <w:rFonts w:ascii="Cambria" w:eastAsia="Cambria" w:hAnsi="Cambria" w:cs="Cambria"/>
              <w:color w:val="17365D"/>
              <w:sz w:val="52"/>
            </w:rPr>
          </w:rPrChange>
        </w:rPr>
        <w:t xml:space="preserve"> </w:t>
      </w:r>
      <w:del w:id="18" w:author="Martin Hrbac" w:date="2019-09-11T20:53:00Z">
        <w:r w:rsidRPr="00C754F7" w:rsidDel="00C754F7">
          <w:rPr>
            <w:rFonts w:asciiTheme="minorHAnsi" w:eastAsia="Cambria" w:hAnsiTheme="minorHAnsi" w:cstheme="minorHAnsi"/>
            <w:color w:val="17365D"/>
            <w:sz w:val="52"/>
            <w:rPrChange w:id="19" w:author="Martin Hrbac" w:date="2019-09-11T20:56:00Z">
              <w:rPr>
                <w:rFonts w:ascii="Cambria" w:eastAsia="Cambria" w:hAnsi="Cambria" w:cs="Cambria"/>
                <w:color w:val="17365D"/>
                <w:sz w:val="52"/>
              </w:rPr>
            </w:rPrChange>
          </w:rPr>
          <w:delText>Locations</w:delText>
        </w:r>
      </w:del>
    </w:p>
    <w:p w14:paraId="2CB9F575" w14:textId="5AFB2CA6" w:rsidR="002A1DBD" w:rsidRPr="00C754F7" w:rsidRDefault="00871FF2">
      <w:pPr>
        <w:spacing w:after="220" w:line="259" w:lineRule="auto"/>
        <w:ind w:left="0" w:firstLine="0"/>
        <w:rPr>
          <w:ins w:id="20" w:author="Martin Hrbac" w:date="2019-09-11T20:53:00Z"/>
          <w:rFonts w:asciiTheme="minorHAnsi" w:hAnsiTheme="minorHAnsi" w:cstheme="minorHAnsi"/>
          <w:rPrChange w:id="21" w:author="Martin Hrbac" w:date="2019-09-11T20:56:00Z">
            <w:rPr>
              <w:ins w:id="22" w:author="Martin Hrbac" w:date="2019-09-11T20:53:00Z"/>
            </w:rPr>
          </w:rPrChange>
        </w:rPr>
      </w:pPr>
      <w:r w:rsidRPr="00C754F7">
        <w:rPr>
          <w:rFonts w:asciiTheme="minorHAnsi" w:hAnsiTheme="minorHAnsi" w:cstheme="minorHAnsi"/>
          <w:rPrChange w:id="23" w:author="Martin Hrbac" w:date="2019-09-11T20:56:00Z">
            <w:rPr/>
          </w:rPrChange>
        </w:rPr>
        <w:t xml:space="preserve"> </w:t>
      </w:r>
    </w:p>
    <w:p w14:paraId="70ECB47E" w14:textId="2654DC0D" w:rsidR="00C754F7" w:rsidRPr="002E16B6" w:rsidRDefault="00B7579A" w:rsidP="002E16B6">
      <w:pPr>
        <w:spacing w:after="220" w:line="259" w:lineRule="auto"/>
        <w:ind w:left="0" w:firstLine="0"/>
        <w:jc w:val="center"/>
        <w:rPr>
          <w:ins w:id="24" w:author="Martin Hrbac" w:date="2019-09-11T20:53:00Z"/>
          <w:rFonts w:asciiTheme="minorHAnsi" w:hAnsiTheme="minorHAnsi" w:cstheme="minorHAnsi"/>
          <w:sz w:val="40"/>
          <w:szCs w:val="40"/>
          <w:rPrChange w:id="25" w:author="Martin Hrbac" w:date="2019-09-11T20:56:00Z">
            <w:rPr>
              <w:ins w:id="26" w:author="Martin Hrbac" w:date="2019-09-11T20:53:00Z"/>
            </w:rPr>
          </w:rPrChange>
        </w:rPr>
        <w:pPrChange w:id="27" w:author="Martin Hrbac" w:date="2019-09-11T20:57:00Z">
          <w:pPr>
            <w:spacing w:after="220" w:line="259" w:lineRule="auto"/>
            <w:ind w:left="0" w:firstLine="0"/>
          </w:pPr>
        </w:pPrChange>
      </w:pPr>
      <w:ins w:id="28" w:author="Martin Hrbac" w:date="2019-09-11T21:01:00Z">
        <w:r>
          <w:rPr>
            <w:rFonts w:asciiTheme="minorHAnsi" w:hAnsiTheme="minorHAnsi" w:cstheme="minorHAnsi"/>
            <w:sz w:val="40"/>
            <w:szCs w:val="40"/>
          </w:rPr>
          <w:t xml:space="preserve">Identification and </w:t>
        </w:r>
      </w:ins>
      <w:ins w:id="29" w:author="Martin Hrbac" w:date="2019-09-11T20:54:00Z">
        <w:r w:rsidR="00C754F7" w:rsidRPr="002E16B6">
          <w:rPr>
            <w:rFonts w:asciiTheme="minorHAnsi" w:hAnsiTheme="minorHAnsi" w:cstheme="minorHAnsi"/>
            <w:sz w:val="40"/>
            <w:szCs w:val="40"/>
            <w:rPrChange w:id="30" w:author="Martin Hrbac" w:date="2019-09-11T20:56:00Z">
              <w:rPr/>
            </w:rPrChange>
          </w:rPr>
          <w:t xml:space="preserve">Preparation </w:t>
        </w:r>
      </w:ins>
      <w:ins w:id="31" w:author="Martin Hrbac" w:date="2019-09-11T21:01:00Z">
        <w:r>
          <w:rPr>
            <w:rFonts w:asciiTheme="minorHAnsi" w:hAnsiTheme="minorHAnsi" w:cstheme="minorHAnsi"/>
            <w:sz w:val="40"/>
            <w:szCs w:val="40"/>
          </w:rPr>
          <w:t xml:space="preserve">of Data </w:t>
        </w:r>
      </w:ins>
      <w:ins w:id="32" w:author="Martin Hrbac" w:date="2019-09-11T20:54:00Z">
        <w:r w:rsidR="00C754F7" w:rsidRPr="002E16B6">
          <w:rPr>
            <w:rFonts w:asciiTheme="minorHAnsi" w:hAnsiTheme="minorHAnsi" w:cstheme="minorHAnsi"/>
            <w:sz w:val="40"/>
            <w:szCs w:val="40"/>
            <w:rPrChange w:id="33" w:author="Martin Hrbac" w:date="2019-09-11T20:56:00Z">
              <w:rPr/>
            </w:rPrChange>
          </w:rPr>
          <w:t xml:space="preserve">for </w:t>
        </w:r>
      </w:ins>
      <w:ins w:id="34" w:author="Martin Hrbac" w:date="2019-09-11T20:57:00Z">
        <w:r w:rsidR="002E16B6">
          <w:rPr>
            <w:rFonts w:asciiTheme="minorHAnsi" w:hAnsiTheme="minorHAnsi" w:cstheme="minorHAnsi"/>
            <w:sz w:val="40"/>
            <w:szCs w:val="40"/>
          </w:rPr>
          <w:t>A</w:t>
        </w:r>
      </w:ins>
      <w:ins w:id="35" w:author="Martin Hrbac" w:date="2019-09-11T20:55:00Z">
        <w:r w:rsidR="00C754F7" w:rsidRPr="002E16B6">
          <w:rPr>
            <w:rFonts w:asciiTheme="minorHAnsi" w:hAnsiTheme="minorHAnsi" w:cstheme="minorHAnsi"/>
            <w:sz w:val="40"/>
            <w:szCs w:val="40"/>
            <w:rPrChange w:id="36" w:author="Martin Hrbac" w:date="2019-09-11T20:56:00Z">
              <w:rPr/>
            </w:rPrChange>
          </w:rPr>
          <w:t>nalytics</w:t>
        </w:r>
      </w:ins>
    </w:p>
    <w:p w14:paraId="66B6C754" w14:textId="77777777" w:rsidR="00C754F7" w:rsidRPr="00C754F7" w:rsidRDefault="00C754F7">
      <w:pPr>
        <w:spacing w:after="220" w:line="259" w:lineRule="auto"/>
        <w:ind w:left="0" w:firstLine="0"/>
        <w:rPr>
          <w:rFonts w:asciiTheme="minorHAnsi" w:hAnsiTheme="minorHAnsi" w:cstheme="minorHAnsi"/>
          <w:rPrChange w:id="37" w:author="Martin Hrbac" w:date="2019-09-11T20:56:00Z">
            <w:rPr/>
          </w:rPrChange>
        </w:rPr>
      </w:pPr>
    </w:p>
    <w:p w14:paraId="750A4A17" w14:textId="77777777" w:rsidR="002A1DBD" w:rsidRPr="00C754F7" w:rsidRDefault="00871FF2">
      <w:pPr>
        <w:spacing w:after="0" w:line="259" w:lineRule="auto"/>
        <w:ind w:left="0" w:firstLine="0"/>
        <w:rPr>
          <w:rFonts w:asciiTheme="minorHAnsi" w:hAnsiTheme="minorHAnsi" w:cstheme="minorHAnsi"/>
          <w:rPrChange w:id="38" w:author="Martin Hrbac" w:date="2019-09-11T20:56:00Z">
            <w:rPr/>
          </w:rPrChange>
        </w:rPr>
      </w:pPr>
      <w:r w:rsidRPr="00C754F7">
        <w:rPr>
          <w:rFonts w:asciiTheme="minorHAnsi" w:hAnsiTheme="minorHAnsi" w:cstheme="minorHAnsi"/>
          <w:rPrChange w:id="39" w:author="Martin Hrbac" w:date="2019-09-11T20:56:00Z">
            <w:rPr/>
          </w:rPrChange>
        </w:rPr>
        <w:t xml:space="preserve"> </w:t>
      </w:r>
    </w:p>
    <w:p w14:paraId="26C9443A" w14:textId="77777777" w:rsidR="002A1DBD" w:rsidRPr="00C754F7" w:rsidRDefault="00871FF2">
      <w:pPr>
        <w:shd w:val="clear" w:color="auto" w:fill="D9D9D9"/>
        <w:spacing w:after="142" w:line="259" w:lineRule="auto"/>
        <w:ind w:left="0" w:firstLine="0"/>
        <w:rPr>
          <w:rFonts w:asciiTheme="minorHAnsi" w:hAnsiTheme="minorHAnsi" w:cstheme="minorHAnsi"/>
          <w:rPrChange w:id="40" w:author="Martin Hrbac" w:date="2019-09-11T20:56:00Z">
            <w:rPr/>
          </w:rPrChange>
        </w:rPr>
      </w:pPr>
      <w:r w:rsidRPr="00C754F7">
        <w:rPr>
          <w:rFonts w:asciiTheme="minorHAnsi" w:eastAsia="Cambria" w:hAnsiTheme="minorHAnsi" w:cstheme="minorHAnsi"/>
          <w:b/>
          <w:color w:val="365F91"/>
          <w:sz w:val="32"/>
          <w:rPrChange w:id="41" w:author="Martin Hrbac" w:date="2019-09-11T20:56:00Z">
            <w:rPr>
              <w:rFonts w:ascii="Cambria" w:eastAsia="Cambria" w:hAnsi="Cambria" w:cs="Cambria"/>
              <w:b/>
              <w:color w:val="365F91"/>
              <w:sz w:val="32"/>
            </w:rPr>
          </w:rPrChange>
        </w:rPr>
        <w:t xml:space="preserve">TABLE OF CONTENTS </w:t>
      </w:r>
    </w:p>
    <w:p w14:paraId="124B1FE4" w14:textId="77777777" w:rsidR="002A1DBD" w:rsidRPr="00C754F7" w:rsidRDefault="00871FF2">
      <w:pPr>
        <w:numPr>
          <w:ilvl w:val="0"/>
          <w:numId w:val="1"/>
        </w:numPr>
        <w:spacing w:after="80"/>
        <w:ind w:hanging="431"/>
        <w:rPr>
          <w:rFonts w:asciiTheme="minorHAnsi" w:hAnsiTheme="minorHAnsi" w:cstheme="minorHAnsi"/>
          <w:rPrChange w:id="42" w:author="Martin Hrbac" w:date="2019-09-11T20:56:00Z">
            <w:rPr/>
          </w:rPrChange>
        </w:rPr>
      </w:pPr>
      <w:r w:rsidRPr="00C754F7">
        <w:rPr>
          <w:rFonts w:asciiTheme="minorHAnsi" w:hAnsiTheme="minorHAnsi" w:cstheme="minorHAnsi"/>
          <w:rPrChange w:id="43" w:author="Martin Hrbac" w:date="2019-09-11T20:56:00Z">
            <w:rPr/>
          </w:rPrChange>
        </w:rPr>
        <w:t xml:space="preserve">Introduction </w:t>
      </w:r>
      <w:r w:rsidRPr="00C754F7">
        <w:rPr>
          <w:rFonts w:asciiTheme="minorHAnsi" w:hAnsiTheme="minorHAnsi" w:cstheme="minorHAnsi"/>
          <w:rPrChange w:id="44" w:author="Martin Hrbac" w:date="2019-09-11T20:56:00Z">
            <w:rPr/>
          </w:rPrChange>
        </w:rPr>
        <w:tab/>
        <w:t>3</w:t>
      </w:r>
      <w:r w:rsidRPr="00C754F7">
        <w:rPr>
          <w:rFonts w:asciiTheme="minorHAnsi" w:hAnsiTheme="minorHAnsi" w:cstheme="minorHAnsi"/>
          <w:sz w:val="24"/>
          <w:rPrChange w:id="45" w:author="Martin Hrbac" w:date="2019-09-11T20:56:00Z">
            <w:rPr>
              <w:sz w:val="24"/>
            </w:rPr>
          </w:rPrChange>
        </w:rPr>
        <w:t xml:space="preserve"> </w:t>
      </w:r>
    </w:p>
    <w:p w14:paraId="671337DB" w14:textId="77777777" w:rsidR="002A1DBD" w:rsidRPr="00C754F7" w:rsidRDefault="00871FF2">
      <w:pPr>
        <w:numPr>
          <w:ilvl w:val="1"/>
          <w:numId w:val="1"/>
        </w:numPr>
        <w:ind w:hanging="570"/>
        <w:rPr>
          <w:rFonts w:asciiTheme="minorHAnsi" w:hAnsiTheme="minorHAnsi" w:cstheme="minorHAnsi"/>
          <w:rPrChange w:id="46" w:author="Martin Hrbac" w:date="2019-09-11T20:56:00Z">
            <w:rPr/>
          </w:rPrChange>
        </w:rPr>
      </w:pPr>
      <w:r w:rsidRPr="00C754F7">
        <w:rPr>
          <w:rFonts w:asciiTheme="minorHAnsi" w:hAnsiTheme="minorHAnsi" w:cstheme="minorHAnsi"/>
          <w:rPrChange w:id="47" w:author="Martin Hrbac" w:date="2019-09-11T20:56:00Z">
            <w:rPr/>
          </w:rPrChange>
        </w:rPr>
        <w:t xml:space="preserve">Summary </w:t>
      </w:r>
      <w:r w:rsidRPr="00C754F7">
        <w:rPr>
          <w:rFonts w:asciiTheme="minorHAnsi" w:hAnsiTheme="minorHAnsi" w:cstheme="minorHAnsi"/>
          <w:rPrChange w:id="48" w:author="Martin Hrbac" w:date="2019-09-11T20:56:00Z">
            <w:rPr/>
          </w:rPrChange>
        </w:rPr>
        <w:tab/>
        <w:t>3</w:t>
      </w:r>
      <w:r w:rsidRPr="00C754F7">
        <w:rPr>
          <w:rFonts w:asciiTheme="minorHAnsi" w:hAnsiTheme="minorHAnsi" w:cstheme="minorHAnsi"/>
          <w:sz w:val="24"/>
          <w:rPrChange w:id="49" w:author="Martin Hrbac" w:date="2019-09-11T20:56:00Z">
            <w:rPr>
              <w:sz w:val="24"/>
            </w:rPr>
          </w:rPrChange>
        </w:rPr>
        <w:t xml:space="preserve"> </w:t>
      </w:r>
    </w:p>
    <w:p w14:paraId="6752B814" w14:textId="77777777" w:rsidR="002A1DBD" w:rsidRPr="00C754F7" w:rsidRDefault="00871FF2">
      <w:pPr>
        <w:numPr>
          <w:ilvl w:val="1"/>
          <w:numId w:val="1"/>
        </w:numPr>
        <w:ind w:hanging="570"/>
        <w:rPr>
          <w:rFonts w:asciiTheme="minorHAnsi" w:hAnsiTheme="minorHAnsi" w:cstheme="minorHAnsi"/>
          <w:rPrChange w:id="50" w:author="Martin Hrbac" w:date="2019-09-11T20:56:00Z">
            <w:rPr/>
          </w:rPrChange>
        </w:rPr>
      </w:pPr>
      <w:r w:rsidRPr="00C754F7">
        <w:rPr>
          <w:rFonts w:asciiTheme="minorHAnsi" w:hAnsiTheme="minorHAnsi" w:cstheme="minorHAnsi"/>
          <w:rPrChange w:id="51" w:author="Martin Hrbac" w:date="2019-09-11T20:56:00Z">
            <w:rPr/>
          </w:rPrChange>
        </w:rPr>
        <w:t xml:space="preserve">Scope </w:t>
      </w:r>
      <w:r w:rsidRPr="00C754F7">
        <w:rPr>
          <w:rFonts w:asciiTheme="minorHAnsi" w:hAnsiTheme="minorHAnsi" w:cstheme="minorHAnsi"/>
          <w:rPrChange w:id="52" w:author="Martin Hrbac" w:date="2019-09-11T20:56:00Z">
            <w:rPr/>
          </w:rPrChange>
        </w:rPr>
        <w:tab/>
        <w:t>3</w:t>
      </w:r>
      <w:r w:rsidRPr="00C754F7">
        <w:rPr>
          <w:rFonts w:asciiTheme="minorHAnsi" w:hAnsiTheme="minorHAnsi" w:cstheme="minorHAnsi"/>
          <w:sz w:val="24"/>
          <w:rPrChange w:id="53" w:author="Martin Hrbac" w:date="2019-09-11T20:56:00Z">
            <w:rPr>
              <w:sz w:val="24"/>
            </w:rPr>
          </w:rPrChange>
        </w:rPr>
        <w:t xml:space="preserve"> </w:t>
      </w:r>
    </w:p>
    <w:p w14:paraId="6B6CCA34" w14:textId="77777777" w:rsidR="002A1DBD" w:rsidRPr="00C754F7" w:rsidRDefault="00871FF2">
      <w:pPr>
        <w:numPr>
          <w:ilvl w:val="1"/>
          <w:numId w:val="1"/>
        </w:numPr>
        <w:ind w:hanging="570"/>
        <w:rPr>
          <w:rFonts w:asciiTheme="minorHAnsi" w:hAnsiTheme="minorHAnsi" w:cstheme="minorHAnsi"/>
          <w:rPrChange w:id="54" w:author="Martin Hrbac" w:date="2019-09-11T20:56:00Z">
            <w:rPr/>
          </w:rPrChange>
        </w:rPr>
      </w:pPr>
      <w:r w:rsidRPr="00C754F7">
        <w:rPr>
          <w:rFonts w:asciiTheme="minorHAnsi" w:hAnsiTheme="minorHAnsi" w:cstheme="minorHAnsi"/>
          <w:rPrChange w:id="55" w:author="Martin Hrbac" w:date="2019-09-11T20:56:00Z">
            <w:rPr/>
          </w:rPrChange>
        </w:rPr>
        <w:t xml:space="preserve">Technologies and resource contributions </w:t>
      </w:r>
      <w:r w:rsidRPr="00C754F7">
        <w:rPr>
          <w:rFonts w:asciiTheme="minorHAnsi" w:hAnsiTheme="minorHAnsi" w:cstheme="minorHAnsi"/>
          <w:rPrChange w:id="56" w:author="Martin Hrbac" w:date="2019-09-11T20:56:00Z">
            <w:rPr/>
          </w:rPrChange>
        </w:rPr>
        <w:tab/>
        <w:t>3</w:t>
      </w:r>
      <w:r w:rsidRPr="00C754F7">
        <w:rPr>
          <w:rFonts w:asciiTheme="minorHAnsi" w:hAnsiTheme="minorHAnsi" w:cstheme="minorHAnsi"/>
          <w:sz w:val="24"/>
          <w:rPrChange w:id="57" w:author="Martin Hrbac" w:date="2019-09-11T20:56:00Z">
            <w:rPr>
              <w:sz w:val="24"/>
            </w:rPr>
          </w:rPrChange>
        </w:rPr>
        <w:t xml:space="preserve"> </w:t>
      </w:r>
    </w:p>
    <w:p w14:paraId="47961F28" w14:textId="77777777" w:rsidR="002A1DBD" w:rsidRPr="00C754F7" w:rsidRDefault="00871FF2">
      <w:pPr>
        <w:numPr>
          <w:ilvl w:val="1"/>
          <w:numId w:val="1"/>
        </w:numPr>
        <w:spacing w:after="260"/>
        <w:ind w:hanging="570"/>
        <w:rPr>
          <w:rFonts w:asciiTheme="minorHAnsi" w:hAnsiTheme="minorHAnsi" w:cstheme="minorHAnsi"/>
          <w:rPrChange w:id="58" w:author="Martin Hrbac" w:date="2019-09-11T20:56:00Z">
            <w:rPr/>
          </w:rPrChange>
        </w:rPr>
      </w:pPr>
      <w:r w:rsidRPr="00C754F7">
        <w:rPr>
          <w:rFonts w:asciiTheme="minorHAnsi" w:hAnsiTheme="minorHAnsi" w:cstheme="minorHAnsi"/>
          <w:rPrChange w:id="59" w:author="Martin Hrbac" w:date="2019-09-11T20:56:00Z">
            <w:rPr/>
          </w:rPrChange>
        </w:rPr>
        <w:t xml:space="preserve">Definitions, Acronyms and Abbreviations </w:t>
      </w:r>
      <w:r w:rsidRPr="00C754F7">
        <w:rPr>
          <w:rFonts w:asciiTheme="minorHAnsi" w:hAnsiTheme="minorHAnsi" w:cstheme="minorHAnsi"/>
          <w:rPrChange w:id="60" w:author="Martin Hrbac" w:date="2019-09-11T20:56:00Z">
            <w:rPr/>
          </w:rPrChange>
        </w:rPr>
        <w:tab/>
        <w:t>3</w:t>
      </w:r>
      <w:r w:rsidRPr="00C754F7">
        <w:rPr>
          <w:rFonts w:asciiTheme="minorHAnsi" w:hAnsiTheme="minorHAnsi" w:cstheme="minorHAnsi"/>
          <w:sz w:val="24"/>
          <w:rPrChange w:id="61" w:author="Martin Hrbac" w:date="2019-09-11T20:56:00Z">
            <w:rPr>
              <w:sz w:val="24"/>
            </w:rPr>
          </w:rPrChange>
        </w:rPr>
        <w:t xml:space="preserve"> </w:t>
      </w:r>
    </w:p>
    <w:p w14:paraId="65361B85" w14:textId="77777777" w:rsidR="002A1DBD" w:rsidRPr="00C754F7" w:rsidRDefault="00871FF2">
      <w:pPr>
        <w:numPr>
          <w:ilvl w:val="0"/>
          <w:numId w:val="1"/>
        </w:numPr>
        <w:spacing w:after="81"/>
        <w:ind w:hanging="431"/>
        <w:rPr>
          <w:rFonts w:asciiTheme="minorHAnsi" w:hAnsiTheme="minorHAnsi" w:cstheme="minorHAnsi"/>
          <w:rPrChange w:id="62" w:author="Martin Hrbac" w:date="2019-09-11T20:56:00Z">
            <w:rPr/>
          </w:rPrChange>
        </w:rPr>
      </w:pPr>
      <w:r w:rsidRPr="00C754F7">
        <w:rPr>
          <w:rFonts w:asciiTheme="minorHAnsi" w:hAnsiTheme="minorHAnsi" w:cstheme="minorHAnsi"/>
          <w:rPrChange w:id="63" w:author="Martin Hrbac" w:date="2019-09-11T20:56:00Z">
            <w:rPr/>
          </w:rPrChange>
        </w:rPr>
        <w:t xml:space="preserve">ETL Details </w:t>
      </w:r>
      <w:r w:rsidRPr="00C754F7">
        <w:rPr>
          <w:rFonts w:asciiTheme="minorHAnsi" w:hAnsiTheme="minorHAnsi" w:cstheme="minorHAnsi"/>
          <w:rPrChange w:id="64" w:author="Martin Hrbac" w:date="2019-09-11T20:56:00Z">
            <w:rPr/>
          </w:rPrChange>
        </w:rPr>
        <w:tab/>
        <w:t>4</w:t>
      </w:r>
      <w:r w:rsidRPr="00C754F7">
        <w:rPr>
          <w:rFonts w:asciiTheme="minorHAnsi" w:hAnsiTheme="minorHAnsi" w:cstheme="minorHAnsi"/>
          <w:sz w:val="24"/>
          <w:rPrChange w:id="65" w:author="Martin Hrbac" w:date="2019-09-11T20:56:00Z">
            <w:rPr>
              <w:sz w:val="24"/>
            </w:rPr>
          </w:rPrChange>
        </w:rPr>
        <w:t xml:space="preserve"> </w:t>
      </w:r>
    </w:p>
    <w:p w14:paraId="67CA9CEC" w14:textId="77777777" w:rsidR="002A1DBD" w:rsidRPr="00C754F7" w:rsidRDefault="00871FF2">
      <w:pPr>
        <w:numPr>
          <w:ilvl w:val="1"/>
          <w:numId w:val="1"/>
        </w:numPr>
        <w:ind w:hanging="570"/>
        <w:rPr>
          <w:rFonts w:asciiTheme="minorHAnsi" w:hAnsiTheme="minorHAnsi" w:cstheme="minorHAnsi"/>
          <w:rPrChange w:id="66" w:author="Martin Hrbac" w:date="2019-09-11T20:56:00Z">
            <w:rPr/>
          </w:rPrChange>
        </w:rPr>
      </w:pPr>
      <w:r w:rsidRPr="00C754F7">
        <w:rPr>
          <w:rFonts w:asciiTheme="minorHAnsi" w:hAnsiTheme="minorHAnsi" w:cstheme="minorHAnsi"/>
          <w:rPrChange w:id="67" w:author="Martin Hrbac" w:date="2019-09-11T20:56:00Z">
            <w:rPr/>
          </w:rPrChange>
        </w:rPr>
        <w:t xml:space="preserve">Data Import/Extract Sources and Method </w:t>
      </w:r>
      <w:r w:rsidRPr="00C754F7">
        <w:rPr>
          <w:rFonts w:asciiTheme="minorHAnsi" w:hAnsiTheme="minorHAnsi" w:cstheme="minorHAnsi"/>
          <w:rPrChange w:id="68" w:author="Martin Hrbac" w:date="2019-09-11T20:56:00Z">
            <w:rPr/>
          </w:rPrChange>
        </w:rPr>
        <w:tab/>
        <w:t>4</w:t>
      </w:r>
      <w:r w:rsidRPr="00C754F7">
        <w:rPr>
          <w:rFonts w:asciiTheme="minorHAnsi" w:hAnsiTheme="minorHAnsi" w:cstheme="minorHAnsi"/>
          <w:sz w:val="24"/>
          <w:rPrChange w:id="69" w:author="Martin Hrbac" w:date="2019-09-11T20:56:00Z">
            <w:rPr>
              <w:sz w:val="24"/>
            </w:rPr>
          </w:rPrChange>
        </w:rPr>
        <w:t xml:space="preserve"> </w:t>
      </w:r>
    </w:p>
    <w:p w14:paraId="62F3013E" w14:textId="77777777" w:rsidR="002A1DBD" w:rsidRPr="00C754F7" w:rsidRDefault="00871FF2">
      <w:pPr>
        <w:numPr>
          <w:ilvl w:val="1"/>
          <w:numId w:val="1"/>
        </w:numPr>
        <w:ind w:hanging="570"/>
        <w:rPr>
          <w:rFonts w:asciiTheme="minorHAnsi" w:hAnsiTheme="minorHAnsi" w:cstheme="minorHAnsi"/>
          <w:rPrChange w:id="70" w:author="Martin Hrbac" w:date="2019-09-11T20:56:00Z">
            <w:rPr/>
          </w:rPrChange>
        </w:rPr>
      </w:pPr>
      <w:r w:rsidRPr="00C754F7">
        <w:rPr>
          <w:rFonts w:asciiTheme="minorHAnsi" w:hAnsiTheme="minorHAnsi" w:cstheme="minorHAnsi"/>
          <w:rPrChange w:id="71" w:author="Martin Hrbac" w:date="2019-09-11T20:56:00Z">
            <w:rPr/>
          </w:rPrChange>
        </w:rPr>
        <w:t xml:space="preserve">Data Acquisition </w:t>
      </w:r>
      <w:r w:rsidRPr="00C754F7">
        <w:rPr>
          <w:rFonts w:asciiTheme="minorHAnsi" w:hAnsiTheme="minorHAnsi" w:cstheme="minorHAnsi"/>
          <w:rPrChange w:id="72" w:author="Martin Hrbac" w:date="2019-09-11T20:56:00Z">
            <w:rPr/>
          </w:rPrChange>
        </w:rPr>
        <w:tab/>
        <w:t>4</w:t>
      </w:r>
      <w:r w:rsidRPr="00C754F7">
        <w:rPr>
          <w:rFonts w:asciiTheme="minorHAnsi" w:hAnsiTheme="minorHAnsi" w:cstheme="minorHAnsi"/>
          <w:sz w:val="24"/>
          <w:rPrChange w:id="73" w:author="Martin Hrbac" w:date="2019-09-11T20:56:00Z">
            <w:rPr>
              <w:sz w:val="24"/>
            </w:rPr>
          </w:rPrChange>
        </w:rPr>
        <w:t xml:space="preserve"> </w:t>
      </w:r>
    </w:p>
    <w:p w14:paraId="1F839CDD" w14:textId="77777777" w:rsidR="002A1DBD" w:rsidRPr="00C754F7" w:rsidRDefault="00871FF2">
      <w:pPr>
        <w:numPr>
          <w:ilvl w:val="1"/>
          <w:numId w:val="1"/>
        </w:numPr>
        <w:ind w:hanging="570"/>
        <w:rPr>
          <w:rFonts w:asciiTheme="minorHAnsi" w:hAnsiTheme="minorHAnsi" w:cstheme="minorHAnsi"/>
          <w:rPrChange w:id="74" w:author="Martin Hrbac" w:date="2019-09-11T20:56:00Z">
            <w:rPr/>
          </w:rPrChange>
        </w:rPr>
      </w:pPr>
      <w:r w:rsidRPr="00C754F7">
        <w:rPr>
          <w:rFonts w:asciiTheme="minorHAnsi" w:hAnsiTheme="minorHAnsi" w:cstheme="minorHAnsi"/>
          <w:rPrChange w:id="75" w:author="Martin Hrbac" w:date="2019-09-11T20:56:00Z">
            <w:rPr/>
          </w:rPrChange>
        </w:rPr>
        <w:t xml:space="preserve">Data Transform </w:t>
      </w:r>
      <w:r w:rsidRPr="00C754F7">
        <w:rPr>
          <w:rFonts w:asciiTheme="minorHAnsi" w:hAnsiTheme="minorHAnsi" w:cstheme="minorHAnsi"/>
          <w:rPrChange w:id="76" w:author="Martin Hrbac" w:date="2019-09-11T20:56:00Z">
            <w:rPr/>
          </w:rPrChange>
        </w:rPr>
        <w:tab/>
        <w:t>4</w:t>
      </w:r>
      <w:r w:rsidRPr="00C754F7">
        <w:rPr>
          <w:rFonts w:asciiTheme="minorHAnsi" w:hAnsiTheme="minorHAnsi" w:cstheme="minorHAnsi"/>
          <w:sz w:val="24"/>
          <w:rPrChange w:id="77" w:author="Martin Hrbac" w:date="2019-09-11T20:56:00Z">
            <w:rPr>
              <w:sz w:val="24"/>
            </w:rPr>
          </w:rPrChange>
        </w:rPr>
        <w:t xml:space="preserve"> </w:t>
      </w:r>
    </w:p>
    <w:p w14:paraId="17258EFF" w14:textId="77777777" w:rsidR="002A1DBD" w:rsidRPr="00C754F7" w:rsidRDefault="00871FF2">
      <w:pPr>
        <w:numPr>
          <w:ilvl w:val="1"/>
          <w:numId w:val="1"/>
        </w:numPr>
        <w:ind w:hanging="570"/>
        <w:rPr>
          <w:rFonts w:asciiTheme="minorHAnsi" w:hAnsiTheme="minorHAnsi" w:cstheme="minorHAnsi"/>
          <w:rPrChange w:id="78" w:author="Martin Hrbac" w:date="2019-09-11T20:56:00Z">
            <w:rPr/>
          </w:rPrChange>
        </w:rPr>
      </w:pPr>
      <w:r w:rsidRPr="00C754F7">
        <w:rPr>
          <w:rFonts w:asciiTheme="minorHAnsi" w:hAnsiTheme="minorHAnsi" w:cstheme="minorHAnsi"/>
          <w:rPrChange w:id="79" w:author="Martin Hrbac" w:date="2019-09-11T20:56:00Z">
            <w:rPr/>
          </w:rPrChange>
        </w:rPr>
        <w:t xml:space="preserve">Data Integrity </w:t>
      </w:r>
      <w:r w:rsidRPr="00C754F7">
        <w:rPr>
          <w:rFonts w:asciiTheme="minorHAnsi" w:hAnsiTheme="minorHAnsi" w:cstheme="minorHAnsi"/>
          <w:rPrChange w:id="80" w:author="Martin Hrbac" w:date="2019-09-11T20:56:00Z">
            <w:rPr/>
          </w:rPrChange>
        </w:rPr>
        <w:tab/>
        <w:t>4</w:t>
      </w:r>
      <w:r w:rsidRPr="00C754F7">
        <w:rPr>
          <w:rFonts w:asciiTheme="minorHAnsi" w:hAnsiTheme="minorHAnsi" w:cstheme="minorHAnsi"/>
          <w:sz w:val="24"/>
          <w:rPrChange w:id="81" w:author="Martin Hrbac" w:date="2019-09-11T20:56:00Z">
            <w:rPr>
              <w:sz w:val="24"/>
            </w:rPr>
          </w:rPrChange>
        </w:rPr>
        <w:t xml:space="preserve"> </w:t>
      </w:r>
    </w:p>
    <w:p w14:paraId="16EB95C5" w14:textId="77777777" w:rsidR="002A1DBD" w:rsidRPr="00C754F7" w:rsidRDefault="00871FF2">
      <w:pPr>
        <w:numPr>
          <w:ilvl w:val="1"/>
          <w:numId w:val="1"/>
        </w:numPr>
        <w:ind w:hanging="570"/>
        <w:rPr>
          <w:rFonts w:asciiTheme="minorHAnsi" w:hAnsiTheme="minorHAnsi" w:cstheme="minorHAnsi"/>
          <w:rPrChange w:id="82" w:author="Martin Hrbac" w:date="2019-09-11T20:56:00Z">
            <w:rPr/>
          </w:rPrChange>
        </w:rPr>
      </w:pPr>
      <w:r w:rsidRPr="00C754F7">
        <w:rPr>
          <w:rFonts w:asciiTheme="minorHAnsi" w:hAnsiTheme="minorHAnsi" w:cstheme="minorHAnsi"/>
          <w:rPrChange w:id="83" w:author="Martin Hrbac" w:date="2019-09-11T20:56:00Z">
            <w:rPr/>
          </w:rPrChange>
        </w:rPr>
        <w:t xml:space="preserve">Data Refresh Frequency </w:t>
      </w:r>
      <w:r w:rsidRPr="00C754F7">
        <w:rPr>
          <w:rFonts w:asciiTheme="minorHAnsi" w:hAnsiTheme="minorHAnsi" w:cstheme="minorHAnsi"/>
          <w:rPrChange w:id="84" w:author="Martin Hrbac" w:date="2019-09-11T20:56:00Z">
            <w:rPr/>
          </w:rPrChange>
        </w:rPr>
        <w:tab/>
        <w:t>4</w:t>
      </w:r>
      <w:r w:rsidRPr="00C754F7">
        <w:rPr>
          <w:rFonts w:asciiTheme="minorHAnsi" w:hAnsiTheme="minorHAnsi" w:cstheme="minorHAnsi"/>
          <w:sz w:val="24"/>
          <w:rPrChange w:id="85" w:author="Martin Hrbac" w:date="2019-09-11T20:56:00Z">
            <w:rPr>
              <w:sz w:val="24"/>
            </w:rPr>
          </w:rPrChange>
        </w:rPr>
        <w:t xml:space="preserve"> </w:t>
      </w:r>
    </w:p>
    <w:p w14:paraId="66DD64D4" w14:textId="77777777" w:rsidR="002A1DBD" w:rsidRPr="00C754F7" w:rsidRDefault="00871FF2">
      <w:pPr>
        <w:numPr>
          <w:ilvl w:val="1"/>
          <w:numId w:val="1"/>
        </w:numPr>
        <w:ind w:hanging="570"/>
        <w:rPr>
          <w:rFonts w:asciiTheme="minorHAnsi" w:hAnsiTheme="minorHAnsi" w:cstheme="minorHAnsi"/>
          <w:rPrChange w:id="86" w:author="Martin Hrbac" w:date="2019-09-11T20:56:00Z">
            <w:rPr/>
          </w:rPrChange>
        </w:rPr>
      </w:pPr>
      <w:r w:rsidRPr="00C754F7">
        <w:rPr>
          <w:rFonts w:asciiTheme="minorHAnsi" w:hAnsiTheme="minorHAnsi" w:cstheme="minorHAnsi"/>
          <w:rPrChange w:id="87" w:author="Martin Hrbac" w:date="2019-09-11T20:56:00Z">
            <w:rPr/>
          </w:rPrChange>
        </w:rPr>
        <w:t xml:space="preserve">Data Security </w:t>
      </w:r>
      <w:r w:rsidRPr="00C754F7">
        <w:rPr>
          <w:rFonts w:asciiTheme="minorHAnsi" w:hAnsiTheme="minorHAnsi" w:cstheme="minorHAnsi"/>
          <w:rPrChange w:id="88" w:author="Martin Hrbac" w:date="2019-09-11T20:56:00Z">
            <w:rPr/>
          </w:rPrChange>
        </w:rPr>
        <w:tab/>
        <w:t>4</w:t>
      </w:r>
      <w:r w:rsidRPr="00C754F7">
        <w:rPr>
          <w:rFonts w:asciiTheme="minorHAnsi" w:hAnsiTheme="minorHAnsi" w:cstheme="minorHAnsi"/>
          <w:sz w:val="24"/>
          <w:rPrChange w:id="89" w:author="Martin Hrbac" w:date="2019-09-11T20:56:00Z">
            <w:rPr>
              <w:sz w:val="24"/>
            </w:rPr>
          </w:rPrChange>
        </w:rPr>
        <w:t xml:space="preserve"> </w:t>
      </w:r>
    </w:p>
    <w:p w14:paraId="5672170B" w14:textId="77777777" w:rsidR="002A1DBD" w:rsidRPr="00C754F7" w:rsidRDefault="00871FF2">
      <w:pPr>
        <w:numPr>
          <w:ilvl w:val="1"/>
          <w:numId w:val="1"/>
        </w:numPr>
        <w:spacing w:after="260"/>
        <w:ind w:hanging="570"/>
        <w:rPr>
          <w:rFonts w:asciiTheme="minorHAnsi" w:hAnsiTheme="minorHAnsi" w:cstheme="minorHAnsi"/>
          <w:rPrChange w:id="90" w:author="Martin Hrbac" w:date="2019-09-11T20:56:00Z">
            <w:rPr/>
          </w:rPrChange>
        </w:rPr>
      </w:pPr>
      <w:r w:rsidRPr="00C754F7">
        <w:rPr>
          <w:rFonts w:asciiTheme="minorHAnsi" w:hAnsiTheme="minorHAnsi" w:cstheme="minorHAnsi"/>
          <w:rPrChange w:id="91" w:author="Martin Hrbac" w:date="2019-09-11T20:56:00Z">
            <w:rPr/>
          </w:rPrChange>
        </w:rPr>
        <w:t xml:space="preserve">Data Loading and Availability </w:t>
      </w:r>
      <w:r w:rsidRPr="00C754F7">
        <w:rPr>
          <w:rFonts w:asciiTheme="minorHAnsi" w:hAnsiTheme="minorHAnsi" w:cstheme="minorHAnsi"/>
          <w:rPrChange w:id="92" w:author="Martin Hrbac" w:date="2019-09-11T20:56:00Z">
            <w:rPr/>
          </w:rPrChange>
        </w:rPr>
        <w:tab/>
        <w:t>5</w:t>
      </w:r>
      <w:r w:rsidRPr="00C754F7">
        <w:rPr>
          <w:rFonts w:asciiTheme="minorHAnsi" w:hAnsiTheme="minorHAnsi" w:cstheme="minorHAnsi"/>
          <w:sz w:val="24"/>
          <w:rPrChange w:id="93" w:author="Martin Hrbac" w:date="2019-09-11T20:56:00Z">
            <w:rPr>
              <w:sz w:val="24"/>
            </w:rPr>
          </w:rPrChange>
        </w:rPr>
        <w:t xml:space="preserve"> </w:t>
      </w:r>
    </w:p>
    <w:p w14:paraId="71EAEEC3" w14:textId="77777777" w:rsidR="002A1DBD" w:rsidRPr="00C754F7" w:rsidRDefault="00871FF2">
      <w:pPr>
        <w:numPr>
          <w:ilvl w:val="0"/>
          <w:numId w:val="1"/>
        </w:numPr>
        <w:ind w:hanging="431"/>
        <w:rPr>
          <w:rFonts w:asciiTheme="minorHAnsi" w:hAnsiTheme="minorHAnsi" w:cstheme="minorHAnsi"/>
          <w:rPrChange w:id="94" w:author="Martin Hrbac" w:date="2019-09-11T20:56:00Z">
            <w:rPr/>
          </w:rPrChange>
        </w:rPr>
      </w:pPr>
      <w:r w:rsidRPr="00C754F7">
        <w:rPr>
          <w:rFonts w:asciiTheme="minorHAnsi" w:hAnsiTheme="minorHAnsi" w:cstheme="minorHAnsi"/>
          <w:rPrChange w:id="95" w:author="Martin Hrbac" w:date="2019-09-11T20:56:00Z">
            <w:rPr/>
          </w:rPrChange>
        </w:rPr>
        <w:t xml:space="preserve">Data Quality </w:t>
      </w:r>
      <w:r w:rsidRPr="00C754F7">
        <w:rPr>
          <w:rFonts w:asciiTheme="minorHAnsi" w:hAnsiTheme="minorHAnsi" w:cstheme="minorHAnsi"/>
          <w:rPrChange w:id="96" w:author="Martin Hrbac" w:date="2019-09-11T20:56:00Z">
            <w:rPr/>
          </w:rPrChange>
        </w:rPr>
        <w:tab/>
        <w:t>6</w:t>
      </w:r>
      <w:r w:rsidRPr="00C754F7">
        <w:rPr>
          <w:rFonts w:asciiTheme="minorHAnsi" w:hAnsiTheme="minorHAnsi" w:cstheme="minorHAnsi"/>
          <w:sz w:val="24"/>
          <w:rPrChange w:id="97" w:author="Martin Hrbac" w:date="2019-09-11T20:56:00Z">
            <w:rPr>
              <w:sz w:val="24"/>
            </w:rPr>
          </w:rPrChange>
        </w:rPr>
        <w:t xml:space="preserve"> </w:t>
      </w:r>
    </w:p>
    <w:tbl>
      <w:tblPr>
        <w:tblStyle w:val="TableGrid"/>
        <w:tblW w:w="9424" w:type="dxa"/>
        <w:tblInd w:w="-30" w:type="dxa"/>
        <w:tblCellMar>
          <w:top w:w="46" w:type="dxa"/>
          <w:right w:w="115" w:type="dxa"/>
        </w:tblCellMar>
        <w:tblLook w:val="04A0" w:firstRow="1" w:lastRow="0" w:firstColumn="1" w:lastColumn="0" w:noHBand="0" w:noVBand="1"/>
      </w:tblPr>
      <w:tblGrid>
        <w:gridCol w:w="881"/>
        <w:gridCol w:w="8543"/>
      </w:tblGrid>
      <w:tr w:rsidR="002A1DBD" w:rsidRPr="00C754F7" w14:paraId="5E6807B7" w14:textId="77777777">
        <w:trPr>
          <w:trHeight w:val="375"/>
        </w:trPr>
        <w:tc>
          <w:tcPr>
            <w:tcW w:w="881" w:type="dxa"/>
            <w:tcBorders>
              <w:top w:val="nil"/>
              <w:left w:val="nil"/>
              <w:bottom w:val="nil"/>
              <w:right w:val="nil"/>
            </w:tcBorders>
            <w:shd w:val="clear" w:color="auto" w:fill="D9D9D9"/>
          </w:tcPr>
          <w:p w14:paraId="5CD6B303" w14:textId="77777777" w:rsidR="002A1DBD" w:rsidRPr="00C754F7" w:rsidRDefault="00871FF2">
            <w:pPr>
              <w:spacing w:after="0" w:line="259" w:lineRule="auto"/>
              <w:ind w:left="30" w:firstLine="0"/>
              <w:rPr>
                <w:rFonts w:asciiTheme="minorHAnsi" w:hAnsiTheme="minorHAnsi" w:cstheme="minorHAnsi"/>
                <w:rPrChange w:id="98" w:author="Martin Hrbac" w:date="2019-09-11T20:56:00Z">
                  <w:rPr/>
                </w:rPrChange>
              </w:rPr>
            </w:pPr>
            <w:r w:rsidRPr="00C754F7">
              <w:rPr>
                <w:rFonts w:asciiTheme="minorHAnsi" w:eastAsia="Cambria" w:hAnsiTheme="minorHAnsi" w:cstheme="minorHAnsi"/>
                <w:b/>
                <w:color w:val="365F91"/>
                <w:sz w:val="32"/>
                <w:rPrChange w:id="99" w:author="Martin Hrbac" w:date="2019-09-11T20:56:00Z">
                  <w:rPr>
                    <w:rFonts w:ascii="Cambria" w:eastAsia="Cambria" w:hAnsi="Cambria" w:cs="Cambria"/>
                    <w:b/>
                    <w:color w:val="365F91"/>
                    <w:sz w:val="32"/>
                  </w:rPr>
                </w:rPrChange>
              </w:rPr>
              <w:t>1.</w:t>
            </w:r>
            <w:r w:rsidRPr="00C754F7">
              <w:rPr>
                <w:rFonts w:asciiTheme="minorHAnsi" w:eastAsia="Arial" w:hAnsiTheme="minorHAnsi" w:cstheme="minorHAnsi"/>
                <w:b/>
                <w:color w:val="365F91"/>
                <w:sz w:val="32"/>
                <w:rPrChange w:id="100" w:author="Martin Hrbac" w:date="2019-09-11T20:56:00Z">
                  <w:rPr>
                    <w:rFonts w:ascii="Arial" w:eastAsia="Arial" w:hAnsi="Arial" w:cs="Arial"/>
                    <w:b/>
                    <w:color w:val="365F91"/>
                    <w:sz w:val="32"/>
                  </w:rPr>
                </w:rPrChange>
              </w:rPr>
              <w:t xml:space="preserve"> </w:t>
            </w:r>
          </w:p>
        </w:tc>
        <w:tc>
          <w:tcPr>
            <w:tcW w:w="8544" w:type="dxa"/>
            <w:tcBorders>
              <w:top w:val="nil"/>
              <w:left w:val="nil"/>
              <w:bottom w:val="nil"/>
              <w:right w:val="nil"/>
            </w:tcBorders>
            <w:shd w:val="clear" w:color="auto" w:fill="D9D9D9"/>
          </w:tcPr>
          <w:p w14:paraId="339E63D1" w14:textId="77777777" w:rsidR="002A1DBD" w:rsidRPr="00C754F7" w:rsidRDefault="00871FF2">
            <w:pPr>
              <w:spacing w:after="0" w:line="259" w:lineRule="auto"/>
              <w:ind w:left="0" w:firstLine="0"/>
              <w:rPr>
                <w:rFonts w:asciiTheme="minorHAnsi" w:hAnsiTheme="minorHAnsi" w:cstheme="minorHAnsi"/>
                <w:rPrChange w:id="101" w:author="Martin Hrbac" w:date="2019-09-11T20:56:00Z">
                  <w:rPr/>
                </w:rPrChange>
              </w:rPr>
            </w:pPr>
            <w:r w:rsidRPr="00C754F7">
              <w:rPr>
                <w:rFonts w:asciiTheme="minorHAnsi" w:eastAsia="Cambria" w:hAnsiTheme="minorHAnsi" w:cstheme="minorHAnsi"/>
                <w:b/>
                <w:color w:val="365F91"/>
                <w:sz w:val="32"/>
                <w:rPrChange w:id="102" w:author="Martin Hrbac" w:date="2019-09-11T20:56:00Z">
                  <w:rPr>
                    <w:rFonts w:ascii="Cambria" w:eastAsia="Cambria" w:hAnsi="Cambria" w:cs="Cambria"/>
                    <w:b/>
                    <w:color w:val="365F91"/>
                    <w:sz w:val="32"/>
                  </w:rPr>
                </w:rPrChange>
              </w:rPr>
              <w:t xml:space="preserve"> INTRODUCTION </w:t>
            </w:r>
          </w:p>
        </w:tc>
      </w:tr>
    </w:tbl>
    <w:p w14:paraId="57FCD98F" w14:textId="77777777" w:rsidR="002A1DBD" w:rsidRPr="00C754F7" w:rsidRDefault="00871FF2">
      <w:pPr>
        <w:spacing w:after="206" w:line="270" w:lineRule="auto"/>
        <w:ind w:left="-5"/>
        <w:rPr>
          <w:rFonts w:asciiTheme="minorHAnsi" w:hAnsiTheme="minorHAnsi" w:cstheme="minorHAnsi"/>
          <w:rPrChange w:id="103" w:author="Martin Hrbac" w:date="2019-09-11T20:56:00Z">
            <w:rPr/>
          </w:rPrChange>
        </w:rPr>
      </w:pPr>
      <w:r w:rsidRPr="00C754F7">
        <w:rPr>
          <w:rFonts w:asciiTheme="minorHAnsi" w:hAnsiTheme="minorHAnsi" w:cstheme="minorHAnsi"/>
          <w:i/>
          <w:color w:val="17365D"/>
          <w:rPrChange w:id="104" w:author="Martin Hrbac" w:date="2019-09-11T20:56:00Z">
            <w:rPr>
              <w:i/>
              <w:color w:val="17365D"/>
            </w:rPr>
          </w:rPrChange>
        </w:rPr>
        <w:lastRenderedPageBreak/>
        <w:t>The purpose of the Extraction, Transformation, and Load (ETL) Technical Report is to capture details that pertain specifically to ETL portion of the data pipeline that is to be used in a data science project.  This however does keep in mind the final target objective while performing the ETL.</w:t>
      </w:r>
      <w:r w:rsidRPr="00C754F7">
        <w:rPr>
          <w:rFonts w:asciiTheme="minorHAnsi" w:hAnsiTheme="minorHAnsi" w:cstheme="minorHAnsi"/>
          <w:i/>
          <w:color w:val="17365D"/>
          <w:sz w:val="28"/>
          <w:rPrChange w:id="105" w:author="Martin Hrbac" w:date="2019-09-11T20:56:00Z">
            <w:rPr>
              <w:i/>
              <w:color w:val="17365D"/>
              <w:sz w:val="28"/>
            </w:rPr>
          </w:rPrChange>
        </w:rPr>
        <w:t xml:space="preserve"> </w:t>
      </w:r>
    </w:p>
    <w:p w14:paraId="1A333A3D" w14:textId="77777777" w:rsidR="002A1DBD" w:rsidRPr="00C754F7" w:rsidRDefault="00871FF2">
      <w:pPr>
        <w:pStyle w:val="Heading1"/>
        <w:ind w:left="-5"/>
        <w:rPr>
          <w:rFonts w:asciiTheme="minorHAnsi" w:hAnsiTheme="minorHAnsi" w:cstheme="minorHAnsi"/>
          <w:rPrChange w:id="106" w:author="Martin Hrbac" w:date="2019-09-11T20:56:00Z">
            <w:rPr/>
          </w:rPrChange>
        </w:rPr>
      </w:pPr>
      <w:r w:rsidRPr="00C754F7">
        <w:rPr>
          <w:rFonts w:asciiTheme="minorHAnsi" w:hAnsiTheme="minorHAnsi" w:cstheme="minorHAnsi"/>
          <w:rPrChange w:id="107" w:author="Martin Hrbac" w:date="2019-09-11T20:56:00Z">
            <w:rPr/>
          </w:rPrChange>
        </w:rPr>
        <w:t>1.1</w:t>
      </w:r>
      <w:r w:rsidRPr="00C754F7">
        <w:rPr>
          <w:rFonts w:asciiTheme="minorHAnsi" w:eastAsia="Arial" w:hAnsiTheme="minorHAnsi" w:cstheme="minorHAnsi"/>
          <w:rPrChange w:id="108" w:author="Martin Hrbac" w:date="2019-09-11T20:56:00Z">
            <w:rPr>
              <w:rFonts w:ascii="Arial" w:eastAsia="Arial" w:hAnsi="Arial" w:cs="Arial"/>
            </w:rPr>
          </w:rPrChange>
        </w:rPr>
        <w:t xml:space="preserve"> </w:t>
      </w:r>
      <w:r w:rsidRPr="00C754F7">
        <w:rPr>
          <w:rFonts w:asciiTheme="minorHAnsi" w:hAnsiTheme="minorHAnsi" w:cstheme="minorHAnsi"/>
          <w:rPrChange w:id="109" w:author="Martin Hrbac" w:date="2019-09-11T20:56:00Z">
            <w:rPr/>
          </w:rPrChange>
        </w:rPr>
        <w:t xml:space="preserve">Summary </w:t>
      </w:r>
    </w:p>
    <w:p w14:paraId="3A4DF03B" w14:textId="145047A7" w:rsidR="002A1DBD" w:rsidRPr="00C754F7" w:rsidRDefault="00871FF2">
      <w:pPr>
        <w:spacing w:after="274"/>
        <w:ind w:left="-5"/>
        <w:rPr>
          <w:rFonts w:asciiTheme="minorHAnsi" w:hAnsiTheme="minorHAnsi" w:cstheme="minorHAnsi"/>
          <w:rPrChange w:id="110" w:author="Martin Hrbac" w:date="2019-09-11T20:56:00Z">
            <w:rPr/>
          </w:rPrChange>
        </w:rPr>
      </w:pPr>
      <w:r w:rsidRPr="00C754F7">
        <w:rPr>
          <w:rFonts w:asciiTheme="minorHAnsi" w:hAnsiTheme="minorHAnsi" w:cstheme="minorHAnsi"/>
          <w:rPrChange w:id="111" w:author="Martin Hrbac" w:date="2019-09-11T20:56:00Z">
            <w:rPr/>
          </w:rPrChange>
        </w:rPr>
        <w:t xml:space="preserve">This section summarized the final objective of the project, the business problem definition (problem statement) and the expected outcome of ETL. </w:t>
      </w:r>
    </w:p>
    <w:p w14:paraId="2B4F5D64" w14:textId="71EA3A74" w:rsidR="00A06F81" w:rsidRPr="00C754F7" w:rsidRDefault="00A06F81" w:rsidP="003200F0">
      <w:pPr>
        <w:rPr>
          <w:rFonts w:asciiTheme="minorHAnsi" w:hAnsiTheme="minorHAnsi" w:cstheme="minorHAnsi"/>
          <w:rPrChange w:id="112" w:author="Martin Hrbac" w:date="2019-09-11T20:56:00Z">
            <w:rPr/>
          </w:rPrChange>
        </w:rPr>
      </w:pPr>
      <w:r w:rsidRPr="00C754F7">
        <w:rPr>
          <w:rFonts w:asciiTheme="minorHAnsi" w:hAnsiTheme="minorHAnsi" w:cstheme="minorHAnsi"/>
          <w:rPrChange w:id="113" w:author="Martin Hrbac" w:date="2019-09-11T20:56:00Z">
            <w:rPr/>
          </w:rPrChange>
        </w:rPr>
        <w:t xml:space="preserve">The client, a restaurant group offering multiple types of cuisine within its wholly owned holding company is looking to open ten </w:t>
      </w:r>
      <w:r w:rsidR="00496C92" w:rsidRPr="00C754F7">
        <w:rPr>
          <w:rFonts w:asciiTheme="minorHAnsi" w:hAnsiTheme="minorHAnsi" w:cstheme="minorHAnsi"/>
          <w:rPrChange w:id="114" w:author="Martin Hrbac" w:date="2019-09-11T20:56:00Z">
            <w:rPr/>
          </w:rPrChange>
        </w:rPr>
        <w:t xml:space="preserve">new </w:t>
      </w:r>
      <w:r w:rsidRPr="00C754F7">
        <w:rPr>
          <w:rFonts w:asciiTheme="minorHAnsi" w:hAnsiTheme="minorHAnsi" w:cstheme="minorHAnsi"/>
          <w:rPrChange w:id="115" w:author="Martin Hrbac" w:date="2019-09-11T20:56:00Z">
            <w:rPr/>
          </w:rPrChange>
        </w:rPr>
        <w:t xml:space="preserve">restaurants within a single state. </w:t>
      </w:r>
      <w:r w:rsidR="00496C92" w:rsidRPr="00C754F7">
        <w:rPr>
          <w:rFonts w:asciiTheme="minorHAnsi" w:hAnsiTheme="minorHAnsi" w:cstheme="minorHAnsi"/>
          <w:rPrChange w:id="116" w:author="Martin Hrbac" w:date="2019-09-11T20:56:00Z">
            <w:rPr/>
          </w:rPrChange>
        </w:rPr>
        <w:t xml:space="preserve">The client would like to open the locations based on </w:t>
      </w:r>
      <w:r w:rsidR="00C2521C" w:rsidRPr="00C754F7">
        <w:rPr>
          <w:rFonts w:asciiTheme="minorHAnsi" w:hAnsiTheme="minorHAnsi" w:cstheme="minorHAnsi"/>
          <w:rPrChange w:id="117" w:author="Martin Hrbac" w:date="2019-09-11T20:56:00Z">
            <w:rPr/>
          </w:rPrChange>
        </w:rPr>
        <w:t xml:space="preserve">high </w:t>
      </w:r>
      <w:r w:rsidR="00496C92" w:rsidRPr="00C754F7">
        <w:rPr>
          <w:rFonts w:asciiTheme="minorHAnsi" w:hAnsiTheme="minorHAnsi" w:cstheme="minorHAnsi"/>
          <w:rPrChange w:id="118" w:author="Martin Hrbac" w:date="2019-09-11T20:56:00Z">
            <w:rPr/>
          </w:rPrChange>
        </w:rPr>
        <w:t>consumer spending patterns</w:t>
      </w:r>
      <w:r w:rsidR="00C2521C" w:rsidRPr="00C754F7">
        <w:rPr>
          <w:rFonts w:asciiTheme="minorHAnsi" w:hAnsiTheme="minorHAnsi" w:cstheme="minorHAnsi"/>
          <w:rPrChange w:id="119" w:author="Martin Hrbac" w:date="2019-09-11T20:56:00Z">
            <w:rPr/>
          </w:rPrChange>
        </w:rPr>
        <w:t xml:space="preserve">, low </w:t>
      </w:r>
      <w:r w:rsidR="00496C92" w:rsidRPr="00C754F7">
        <w:rPr>
          <w:rFonts w:asciiTheme="minorHAnsi" w:hAnsiTheme="minorHAnsi" w:cstheme="minorHAnsi"/>
          <w:rPrChange w:id="120" w:author="Martin Hrbac" w:date="2019-09-11T20:56:00Z">
            <w:rPr/>
          </w:rPrChange>
        </w:rPr>
        <w:t>market saturation</w:t>
      </w:r>
      <w:r w:rsidR="00C2521C" w:rsidRPr="00C754F7">
        <w:rPr>
          <w:rFonts w:asciiTheme="minorHAnsi" w:hAnsiTheme="minorHAnsi" w:cstheme="minorHAnsi"/>
          <w:rPrChange w:id="121" w:author="Martin Hrbac" w:date="2019-09-11T20:56:00Z">
            <w:rPr/>
          </w:rPrChange>
        </w:rPr>
        <w:t xml:space="preserve"> for that type of cuisine, and high ratings for that restaurant category</w:t>
      </w:r>
      <w:r w:rsidR="00496C92" w:rsidRPr="00C754F7">
        <w:rPr>
          <w:rFonts w:asciiTheme="minorHAnsi" w:hAnsiTheme="minorHAnsi" w:cstheme="minorHAnsi"/>
          <w:rPrChange w:id="122" w:author="Martin Hrbac" w:date="2019-09-11T20:56:00Z">
            <w:rPr/>
          </w:rPrChange>
        </w:rPr>
        <w:t xml:space="preserve">. </w:t>
      </w:r>
    </w:p>
    <w:p w14:paraId="6C590605" w14:textId="77777777" w:rsidR="00AD1D05" w:rsidRPr="00C754F7" w:rsidRDefault="008C74E4" w:rsidP="003115E2">
      <w:pPr>
        <w:rPr>
          <w:rFonts w:asciiTheme="minorHAnsi" w:hAnsiTheme="minorHAnsi" w:cstheme="minorHAnsi"/>
          <w:rPrChange w:id="123" w:author="Martin Hrbac" w:date="2019-09-11T20:56:00Z">
            <w:rPr/>
          </w:rPrChange>
        </w:rPr>
      </w:pPr>
      <w:r w:rsidRPr="00C754F7">
        <w:rPr>
          <w:rFonts w:asciiTheme="minorHAnsi" w:hAnsiTheme="minorHAnsi" w:cstheme="minorHAnsi"/>
          <w:rPrChange w:id="124" w:author="Martin Hrbac" w:date="2019-09-11T20:56:00Z">
            <w:rPr/>
          </w:rPrChange>
        </w:rPr>
        <w:t xml:space="preserve">The ETL </w:t>
      </w:r>
      <w:r w:rsidR="00EA463D" w:rsidRPr="00C754F7">
        <w:rPr>
          <w:rFonts w:asciiTheme="minorHAnsi" w:hAnsiTheme="minorHAnsi" w:cstheme="minorHAnsi"/>
          <w:rPrChange w:id="125" w:author="Martin Hrbac" w:date="2019-09-11T20:56:00Z">
            <w:rPr/>
          </w:rPrChange>
        </w:rPr>
        <w:t xml:space="preserve">deliverable </w:t>
      </w:r>
      <w:r w:rsidRPr="00C754F7">
        <w:rPr>
          <w:rFonts w:asciiTheme="minorHAnsi" w:hAnsiTheme="minorHAnsi" w:cstheme="minorHAnsi"/>
          <w:rPrChange w:id="126" w:author="Martin Hrbac" w:date="2019-09-11T20:56:00Z">
            <w:rPr/>
          </w:rPrChange>
        </w:rPr>
        <w:t xml:space="preserve">should allow the restaurant group to view the data </w:t>
      </w:r>
      <w:r w:rsidR="00AD1D05" w:rsidRPr="00C754F7">
        <w:rPr>
          <w:rFonts w:asciiTheme="minorHAnsi" w:hAnsiTheme="minorHAnsi" w:cstheme="minorHAnsi"/>
          <w:rPrChange w:id="127" w:author="Martin Hrbac" w:date="2019-09-11T20:56:00Z">
            <w:rPr/>
          </w:rPrChange>
        </w:rPr>
        <w:t xml:space="preserve">to </w:t>
      </w:r>
      <w:r w:rsidR="00C85A3B" w:rsidRPr="00C754F7">
        <w:rPr>
          <w:rFonts w:asciiTheme="minorHAnsi" w:hAnsiTheme="minorHAnsi" w:cstheme="minorHAnsi"/>
          <w:rPrChange w:id="128" w:author="Martin Hrbac" w:date="2019-09-11T20:56:00Z">
            <w:rPr/>
          </w:rPrChange>
        </w:rPr>
        <w:t xml:space="preserve">foster a decision </w:t>
      </w:r>
      <w:r w:rsidRPr="00C754F7">
        <w:rPr>
          <w:rFonts w:asciiTheme="minorHAnsi" w:hAnsiTheme="minorHAnsi" w:cstheme="minorHAnsi"/>
          <w:rPrChange w:id="129" w:author="Martin Hrbac" w:date="2019-09-11T20:56:00Z">
            <w:rPr/>
          </w:rPrChange>
        </w:rPr>
        <w:t>in the restaurant opening</w:t>
      </w:r>
      <w:r w:rsidR="00AD1D05" w:rsidRPr="00C754F7">
        <w:rPr>
          <w:rFonts w:asciiTheme="minorHAnsi" w:hAnsiTheme="minorHAnsi" w:cstheme="minorHAnsi"/>
          <w:rPrChange w:id="130" w:author="Martin Hrbac" w:date="2019-09-11T20:56:00Z">
            <w:rPr/>
          </w:rPrChange>
        </w:rPr>
        <w:t>s</w:t>
      </w:r>
      <w:r w:rsidRPr="00C754F7">
        <w:rPr>
          <w:rFonts w:asciiTheme="minorHAnsi" w:hAnsiTheme="minorHAnsi" w:cstheme="minorHAnsi"/>
          <w:rPrChange w:id="131" w:author="Martin Hrbac" w:date="2019-09-11T20:56:00Z">
            <w:rPr/>
          </w:rPrChange>
        </w:rPr>
        <w:t xml:space="preserve"> analysis.</w:t>
      </w:r>
      <w:r w:rsidR="003115E2" w:rsidRPr="00C754F7">
        <w:rPr>
          <w:rFonts w:asciiTheme="minorHAnsi" w:hAnsiTheme="minorHAnsi" w:cstheme="minorHAnsi"/>
          <w:rPrChange w:id="132" w:author="Martin Hrbac" w:date="2019-09-11T20:56:00Z">
            <w:rPr/>
          </w:rPrChange>
        </w:rPr>
        <w:t xml:space="preserve"> </w:t>
      </w:r>
      <w:r w:rsidR="00F941C0" w:rsidRPr="00C754F7">
        <w:rPr>
          <w:rFonts w:asciiTheme="minorHAnsi" w:hAnsiTheme="minorHAnsi" w:cstheme="minorHAnsi"/>
          <w:rPrChange w:id="133" w:author="Martin Hrbac" w:date="2019-09-11T20:56:00Z">
            <w:rPr/>
          </w:rPrChange>
        </w:rPr>
        <w:t>Moreover, t</w:t>
      </w:r>
      <w:r w:rsidR="003115E2" w:rsidRPr="00C754F7">
        <w:rPr>
          <w:rFonts w:asciiTheme="minorHAnsi" w:hAnsiTheme="minorHAnsi" w:cstheme="minorHAnsi"/>
          <w:rPrChange w:id="134" w:author="Martin Hrbac" w:date="2019-09-11T20:56:00Z">
            <w:rPr/>
          </w:rPrChange>
        </w:rPr>
        <w:t xml:space="preserve">he client should be able to test at least one hypothesis. </w:t>
      </w:r>
    </w:p>
    <w:p w14:paraId="1512DA83" w14:textId="77777777" w:rsidR="00A34ACC" w:rsidRPr="00C754F7" w:rsidRDefault="00A34ACC" w:rsidP="00A34ACC">
      <w:pPr>
        <w:ind w:left="0" w:firstLine="0"/>
        <w:rPr>
          <w:rFonts w:asciiTheme="minorHAnsi" w:hAnsiTheme="minorHAnsi" w:cstheme="minorHAnsi"/>
          <w:rPrChange w:id="135" w:author="Martin Hrbac" w:date="2019-09-11T20:56:00Z">
            <w:rPr/>
          </w:rPrChange>
        </w:rPr>
      </w:pPr>
    </w:p>
    <w:p w14:paraId="5B402CF0" w14:textId="2A72E6F4" w:rsidR="00AD1D05" w:rsidRPr="00C754F7" w:rsidRDefault="00AD1D05" w:rsidP="00A34ACC">
      <w:pPr>
        <w:ind w:left="0" w:firstLine="0"/>
        <w:rPr>
          <w:rFonts w:asciiTheme="minorHAnsi" w:hAnsiTheme="minorHAnsi" w:cstheme="minorHAnsi"/>
          <w:b/>
          <w:bCs/>
          <w:u w:val="single"/>
          <w:rPrChange w:id="136" w:author="Martin Hrbac" w:date="2019-09-11T20:56:00Z">
            <w:rPr>
              <w:b/>
              <w:bCs/>
              <w:u w:val="single"/>
            </w:rPr>
          </w:rPrChange>
        </w:rPr>
      </w:pPr>
      <w:r w:rsidRPr="00C754F7">
        <w:rPr>
          <w:rFonts w:asciiTheme="minorHAnsi" w:hAnsiTheme="minorHAnsi" w:cstheme="minorHAnsi"/>
          <w:b/>
          <w:bCs/>
          <w:u w:val="single"/>
          <w:rPrChange w:id="137" w:author="Martin Hrbac" w:date="2019-09-11T20:56:00Z">
            <w:rPr>
              <w:b/>
              <w:bCs/>
              <w:u w:val="single"/>
            </w:rPr>
          </w:rPrChange>
        </w:rPr>
        <w:t xml:space="preserve">Hypothesis </w:t>
      </w:r>
    </w:p>
    <w:p w14:paraId="6D05DA9B" w14:textId="18594A13" w:rsidR="003115E2" w:rsidRPr="00C754F7" w:rsidRDefault="00F941C0" w:rsidP="00AD1D05">
      <w:pPr>
        <w:rPr>
          <w:rFonts w:asciiTheme="minorHAnsi" w:hAnsiTheme="minorHAnsi" w:cstheme="minorHAnsi"/>
          <w:b/>
          <w:bCs/>
          <w:u w:val="single"/>
          <w:rPrChange w:id="138" w:author="Martin Hrbac" w:date="2019-09-11T20:56:00Z">
            <w:rPr>
              <w:b/>
              <w:bCs/>
              <w:u w:val="single"/>
            </w:rPr>
          </w:rPrChange>
        </w:rPr>
      </w:pPr>
      <w:r w:rsidRPr="00C754F7">
        <w:rPr>
          <w:rFonts w:asciiTheme="minorHAnsi" w:hAnsiTheme="minorHAnsi" w:cstheme="minorHAnsi"/>
          <w:rPrChange w:id="139" w:author="Martin Hrbac" w:date="2019-09-11T20:56:00Z">
            <w:rPr/>
          </w:rPrChange>
        </w:rPr>
        <w:t>Based on consumer spending, market saturation, and restaurant ratings, one state</w:t>
      </w:r>
      <w:r w:rsidR="00AD1D05" w:rsidRPr="00C754F7">
        <w:rPr>
          <w:rFonts w:asciiTheme="minorHAnsi" w:hAnsiTheme="minorHAnsi" w:cstheme="minorHAnsi"/>
          <w:rPrChange w:id="140" w:author="Martin Hrbac" w:date="2019-09-11T20:56:00Z">
            <w:rPr/>
          </w:rPrChange>
        </w:rPr>
        <w:t xml:space="preserve"> for each restaurant category</w:t>
      </w:r>
      <w:r w:rsidRPr="00C754F7">
        <w:rPr>
          <w:rFonts w:asciiTheme="minorHAnsi" w:hAnsiTheme="minorHAnsi" w:cstheme="minorHAnsi"/>
          <w:rPrChange w:id="141" w:author="Martin Hrbac" w:date="2019-09-11T20:56:00Z">
            <w:rPr/>
          </w:rPrChange>
        </w:rPr>
        <w:t xml:space="preserve"> </w:t>
      </w:r>
      <w:r w:rsidR="002B6EC9" w:rsidRPr="00C754F7">
        <w:rPr>
          <w:rFonts w:asciiTheme="minorHAnsi" w:hAnsiTheme="minorHAnsi" w:cstheme="minorHAnsi"/>
          <w:rPrChange w:id="142" w:author="Martin Hrbac" w:date="2019-09-11T20:56:00Z">
            <w:rPr/>
          </w:rPrChange>
        </w:rPr>
        <w:t>is</w:t>
      </w:r>
      <w:r w:rsidRPr="00C754F7">
        <w:rPr>
          <w:rFonts w:asciiTheme="minorHAnsi" w:hAnsiTheme="minorHAnsi" w:cstheme="minorHAnsi"/>
          <w:rPrChange w:id="143" w:author="Martin Hrbac" w:date="2019-09-11T20:56:00Z">
            <w:rPr/>
          </w:rPrChange>
        </w:rPr>
        <w:t xml:space="preserve"> better to open ten restaurants than the remaining forty-nine states. </w:t>
      </w:r>
    </w:p>
    <w:p w14:paraId="734FC873" w14:textId="1A3ED373" w:rsidR="00AD1D05" w:rsidRPr="00C754F7" w:rsidRDefault="00AD1D05" w:rsidP="00AD1D05">
      <w:pPr>
        <w:rPr>
          <w:rFonts w:asciiTheme="minorHAnsi" w:hAnsiTheme="minorHAnsi" w:cstheme="minorHAnsi"/>
          <w:rPrChange w:id="144" w:author="Martin Hrbac" w:date="2019-09-11T20:56:00Z">
            <w:rPr/>
          </w:rPrChange>
        </w:rPr>
      </w:pPr>
      <w:r w:rsidRPr="00C754F7">
        <w:rPr>
          <w:rFonts w:asciiTheme="minorHAnsi" w:hAnsiTheme="minorHAnsi" w:cstheme="minorHAnsi"/>
          <w:rPrChange w:id="145" w:author="Martin Hrbac" w:date="2019-09-11T20:56:00Z">
            <w:rPr/>
          </w:rPrChange>
        </w:rPr>
        <w:t xml:space="preserve">Null Hypothesis: There is no difference between the </w:t>
      </w:r>
      <w:r w:rsidR="0018269F" w:rsidRPr="00C754F7">
        <w:rPr>
          <w:rFonts w:asciiTheme="minorHAnsi" w:hAnsiTheme="minorHAnsi" w:cstheme="minorHAnsi"/>
          <w:rPrChange w:id="146" w:author="Martin Hrbac" w:date="2019-09-11T20:56:00Z">
            <w:rPr/>
          </w:rPrChange>
        </w:rPr>
        <w:t xml:space="preserve">fifty </w:t>
      </w:r>
      <w:r w:rsidR="00ED42EA" w:rsidRPr="00C754F7">
        <w:rPr>
          <w:rFonts w:asciiTheme="minorHAnsi" w:hAnsiTheme="minorHAnsi" w:cstheme="minorHAnsi"/>
          <w:rPrChange w:id="147" w:author="Martin Hrbac" w:date="2019-09-11T20:56:00Z">
            <w:rPr/>
          </w:rPrChange>
        </w:rPr>
        <w:t>states in</w:t>
      </w:r>
      <w:r w:rsidR="0018269F" w:rsidRPr="00C754F7">
        <w:rPr>
          <w:rFonts w:asciiTheme="minorHAnsi" w:hAnsiTheme="minorHAnsi" w:cstheme="minorHAnsi"/>
          <w:rPrChange w:id="148" w:author="Martin Hrbac" w:date="2019-09-11T20:56:00Z">
            <w:rPr/>
          </w:rPrChange>
        </w:rPr>
        <w:t xml:space="preserve"> terms of </w:t>
      </w:r>
      <w:r w:rsidRPr="00C754F7">
        <w:rPr>
          <w:rFonts w:asciiTheme="minorHAnsi" w:hAnsiTheme="minorHAnsi" w:cstheme="minorHAnsi"/>
          <w:rPrChange w:id="149" w:author="Martin Hrbac" w:date="2019-09-11T20:56:00Z">
            <w:rPr/>
          </w:rPrChange>
        </w:rPr>
        <w:t xml:space="preserve">consumer spending, market saturation, and </w:t>
      </w:r>
      <w:r w:rsidR="002B6EC9" w:rsidRPr="00C754F7">
        <w:rPr>
          <w:rFonts w:asciiTheme="minorHAnsi" w:hAnsiTheme="minorHAnsi" w:cstheme="minorHAnsi"/>
          <w:rPrChange w:id="150" w:author="Martin Hrbac" w:date="2019-09-11T20:56:00Z">
            <w:rPr/>
          </w:rPrChange>
        </w:rPr>
        <w:t xml:space="preserve">the </w:t>
      </w:r>
      <w:r w:rsidRPr="00C754F7">
        <w:rPr>
          <w:rFonts w:asciiTheme="minorHAnsi" w:hAnsiTheme="minorHAnsi" w:cstheme="minorHAnsi"/>
          <w:rPrChange w:id="151" w:author="Martin Hrbac" w:date="2019-09-11T20:56:00Z">
            <w:rPr/>
          </w:rPrChange>
        </w:rPr>
        <w:t>restaurant ratings</w:t>
      </w:r>
      <w:r w:rsidR="002B6EC9" w:rsidRPr="00C754F7">
        <w:rPr>
          <w:rFonts w:asciiTheme="minorHAnsi" w:hAnsiTheme="minorHAnsi" w:cstheme="minorHAnsi"/>
          <w:rPrChange w:id="152" w:author="Martin Hrbac" w:date="2019-09-11T20:56:00Z">
            <w:rPr/>
          </w:rPrChange>
        </w:rPr>
        <w:t xml:space="preserve"> variables</w:t>
      </w:r>
      <w:r w:rsidRPr="00C754F7">
        <w:rPr>
          <w:rFonts w:asciiTheme="minorHAnsi" w:hAnsiTheme="minorHAnsi" w:cstheme="minorHAnsi"/>
          <w:rPrChange w:id="153" w:author="Martin Hrbac" w:date="2019-09-11T20:56:00Z">
            <w:rPr/>
          </w:rPrChange>
        </w:rPr>
        <w:t>.</w:t>
      </w:r>
    </w:p>
    <w:p w14:paraId="34994BD7" w14:textId="3624DD92" w:rsidR="00ED42EA" w:rsidRPr="00C754F7" w:rsidRDefault="00ED42EA" w:rsidP="00A34ACC">
      <w:pPr>
        <w:rPr>
          <w:rFonts w:asciiTheme="minorHAnsi" w:hAnsiTheme="minorHAnsi" w:cstheme="minorHAnsi"/>
          <w:rPrChange w:id="154" w:author="Martin Hrbac" w:date="2019-09-11T20:56:00Z">
            <w:rPr/>
          </w:rPrChange>
        </w:rPr>
      </w:pPr>
      <w:r w:rsidRPr="00C754F7">
        <w:rPr>
          <w:rFonts w:asciiTheme="minorHAnsi" w:hAnsiTheme="minorHAnsi" w:cstheme="minorHAnsi"/>
          <w:rPrChange w:id="155" w:author="Martin Hrbac" w:date="2019-09-11T20:56:00Z">
            <w:rPr/>
          </w:rPrChange>
        </w:rPr>
        <w:t xml:space="preserve">ANOVA testing could be utilized to test the fifty-state sample for each of the three variables. If the data was </w:t>
      </w:r>
      <w:r w:rsidR="002B6EC9" w:rsidRPr="00C754F7">
        <w:rPr>
          <w:rFonts w:asciiTheme="minorHAnsi" w:hAnsiTheme="minorHAnsi" w:cstheme="minorHAnsi"/>
          <w:rPrChange w:id="156" w:author="Martin Hrbac" w:date="2019-09-11T20:56:00Z">
            <w:rPr/>
          </w:rPrChange>
        </w:rPr>
        <w:t xml:space="preserve">cleanly </w:t>
      </w:r>
      <w:r w:rsidRPr="00C754F7">
        <w:rPr>
          <w:rFonts w:asciiTheme="minorHAnsi" w:hAnsiTheme="minorHAnsi" w:cstheme="minorHAnsi"/>
          <w:rPrChange w:id="157" w:author="Martin Hrbac" w:date="2019-09-11T20:56:00Z">
            <w:rPr/>
          </w:rPrChange>
        </w:rPr>
        <w:t xml:space="preserve">available for each year, </w:t>
      </w:r>
      <w:r w:rsidR="002B6EC9" w:rsidRPr="00C754F7">
        <w:rPr>
          <w:rFonts w:asciiTheme="minorHAnsi" w:hAnsiTheme="minorHAnsi" w:cstheme="minorHAnsi"/>
          <w:rPrChange w:id="158" w:author="Martin Hrbac" w:date="2019-09-11T20:56:00Z">
            <w:rPr/>
          </w:rPrChange>
        </w:rPr>
        <w:t xml:space="preserve">a regression analysis could be used to determine the impact of each variable on the other to further predict if a state under consideration might be better </w:t>
      </w:r>
      <w:r w:rsidR="001F766F" w:rsidRPr="00C754F7">
        <w:rPr>
          <w:rFonts w:asciiTheme="minorHAnsi" w:hAnsiTheme="minorHAnsi" w:cstheme="minorHAnsi"/>
          <w:rPrChange w:id="159" w:author="Martin Hrbac" w:date="2019-09-11T20:56:00Z">
            <w:rPr/>
          </w:rPrChange>
        </w:rPr>
        <w:t xml:space="preserve">suited </w:t>
      </w:r>
      <w:r w:rsidR="002B6EC9" w:rsidRPr="00C754F7">
        <w:rPr>
          <w:rFonts w:asciiTheme="minorHAnsi" w:hAnsiTheme="minorHAnsi" w:cstheme="minorHAnsi"/>
          <w:rPrChange w:id="160" w:author="Martin Hrbac" w:date="2019-09-11T20:56:00Z">
            <w:rPr/>
          </w:rPrChange>
        </w:rPr>
        <w:t xml:space="preserve">based on trend </w:t>
      </w:r>
      <w:r w:rsidR="001F766F" w:rsidRPr="00C754F7">
        <w:rPr>
          <w:rFonts w:asciiTheme="minorHAnsi" w:hAnsiTheme="minorHAnsi" w:cstheme="minorHAnsi"/>
          <w:rPrChange w:id="161" w:author="Martin Hrbac" w:date="2019-09-11T20:56:00Z">
            <w:rPr/>
          </w:rPrChange>
        </w:rPr>
        <w:t>(</w:t>
      </w:r>
      <w:r w:rsidR="002B6EC9" w:rsidRPr="00C754F7">
        <w:rPr>
          <w:rFonts w:asciiTheme="minorHAnsi" w:hAnsiTheme="minorHAnsi" w:cstheme="minorHAnsi"/>
          <w:rPrChange w:id="162" w:author="Martin Hrbac" w:date="2019-09-11T20:56:00Z">
            <w:rPr/>
          </w:rPrChange>
        </w:rPr>
        <w:t xml:space="preserve">or </w:t>
      </w:r>
      <w:r w:rsidR="00A34ACC" w:rsidRPr="00C754F7">
        <w:rPr>
          <w:rFonts w:asciiTheme="minorHAnsi" w:hAnsiTheme="minorHAnsi" w:cstheme="minorHAnsi"/>
          <w:rPrChange w:id="163" w:author="Martin Hrbac" w:date="2019-09-11T20:56:00Z">
            <w:rPr/>
          </w:rPrChange>
        </w:rPr>
        <w:t xml:space="preserve">in the case </w:t>
      </w:r>
      <w:r w:rsidR="002B6EC9" w:rsidRPr="00C754F7">
        <w:rPr>
          <w:rFonts w:asciiTheme="minorHAnsi" w:hAnsiTheme="minorHAnsi" w:cstheme="minorHAnsi"/>
          <w:rPrChange w:id="164" w:author="Martin Hrbac" w:date="2019-09-11T20:56:00Z">
            <w:rPr/>
          </w:rPrChange>
        </w:rPr>
        <w:t>if a handful of states bubble to the top of the analysis</w:t>
      </w:r>
      <w:r w:rsidR="001F766F" w:rsidRPr="00C754F7">
        <w:rPr>
          <w:rFonts w:asciiTheme="minorHAnsi" w:hAnsiTheme="minorHAnsi" w:cstheme="minorHAnsi"/>
          <w:rPrChange w:id="165" w:author="Martin Hrbac" w:date="2019-09-11T20:56:00Z">
            <w:rPr/>
          </w:rPrChange>
        </w:rPr>
        <w:t>)</w:t>
      </w:r>
      <w:r w:rsidR="002B6EC9" w:rsidRPr="00C754F7">
        <w:rPr>
          <w:rFonts w:asciiTheme="minorHAnsi" w:hAnsiTheme="minorHAnsi" w:cstheme="minorHAnsi"/>
          <w:rPrChange w:id="166" w:author="Martin Hrbac" w:date="2019-09-11T20:56:00Z">
            <w:rPr/>
          </w:rPrChange>
        </w:rPr>
        <w:t xml:space="preserve">. </w:t>
      </w:r>
    </w:p>
    <w:p w14:paraId="5902872F" w14:textId="20A667A8" w:rsidR="00AD1D05" w:rsidRPr="00C754F7" w:rsidRDefault="00AD1D05" w:rsidP="00AD1D05">
      <w:pPr>
        <w:ind w:left="0" w:firstLine="0"/>
        <w:rPr>
          <w:rFonts w:asciiTheme="minorHAnsi" w:hAnsiTheme="minorHAnsi" w:cstheme="minorHAnsi"/>
          <w:rPrChange w:id="167" w:author="Martin Hrbac" w:date="2019-09-11T20:56:00Z">
            <w:rPr/>
          </w:rPrChange>
        </w:rPr>
      </w:pPr>
    </w:p>
    <w:p w14:paraId="183563CC" w14:textId="5C19B9C4" w:rsidR="008C74E4" w:rsidRPr="00C754F7" w:rsidRDefault="003115E2" w:rsidP="003200F0">
      <w:pPr>
        <w:rPr>
          <w:rFonts w:asciiTheme="minorHAnsi" w:hAnsiTheme="minorHAnsi" w:cstheme="minorHAnsi"/>
          <w:rPrChange w:id="168" w:author="Martin Hrbac" w:date="2019-09-11T20:56:00Z">
            <w:rPr/>
          </w:rPrChange>
        </w:rPr>
      </w:pPr>
      <w:r w:rsidRPr="00C754F7">
        <w:rPr>
          <w:rFonts w:asciiTheme="minorHAnsi" w:hAnsiTheme="minorHAnsi" w:cstheme="minorHAnsi"/>
          <w:rPrChange w:id="169" w:author="Martin Hrbac" w:date="2019-09-11T20:56:00Z">
            <w:rPr/>
          </w:rPrChange>
        </w:rPr>
        <w:t xml:space="preserve"> </w:t>
      </w:r>
    </w:p>
    <w:p w14:paraId="5B05D881" w14:textId="77777777" w:rsidR="002A1DBD" w:rsidRPr="00C754F7" w:rsidRDefault="00871FF2">
      <w:pPr>
        <w:pStyle w:val="Heading1"/>
        <w:ind w:left="-5"/>
        <w:rPr>
          <w:rFonts w:asciiTheme="minorHAnsi" w:hAnsiTheme="minorHAnsi" w:cstheme="minorHAnsi"/>
          <w:rPrChange w:id="170" w:author="Martin Hrbac" w:date="2019-09-11T20:56:00Z">
            <w:rPr/>
          </w:rPrChange>
        </w:rPr>
      </w:pPr>
      <w:r w:rsidRPr="00C754F7">
        <w:rPr>
          <w:rFonts w:asciiTheme="minorHAnsi" w:hAnsiTheme="minorHAnsi" w:cstheme="minorHAnsi"/>
          <w:rPrChange w:id="171" w:author="Martin Hrbac" w:date="2019-09-11T20:56:00Z">
            <w:rPr/>
          </w:rPrChange>
        </w:rPr>
        <w:t>1.2</w:t>
      </w:r>
      <w:r w:rsidRPr="00C754F7">
        <w:rPr>
          <w:rFonts w:asciiTheme="minorHAnsi" w:eastAsia="Arial" w:hAnsiTheme="minorHAnsi" w:cstheme="minorHAnsi"/>
          <w:rPrChange w:id="172" w:author="Martin Hrbac" w:date="2019-09-11T20:56:00Z">
            <w:rPr>
              <w:rFonts w:ascii="Arial" w:eastAsia="Arial" w:hAnsi="Arial" w:cs="Arial"/>
            </w:rPr>
          </w:rPrChange>
        </w:rPr>
        <w:t xml:space="preserve"> </w:t>
      </w:r>
      <w:r w:rsidRPr="00C754F7">
        <w:rPr>
          <w:rFonts w:asciiTheme="minorHAnsi" w:hAnsiTheme="minorHAnsi" w:cstheme="minorHAnsi"/>
          <w:rPrChange w:id="173" w:author="Martin Hrbac" w:date="2019-09-11T20:56:00Z">
            <w:rPr/>
          </w:rPrChange>
        </w:rPr>
        <w:t xml:space="preserve">Scope </w:t>
      </w:r>
    </w:p>
    <w:p w14:paraId="0A4FBB3C" w14:textId="3018D151" w:rsidR="002A1DBD" w:rsidRPr="00C754F7" w:rsidRDefault="00871FF2">
      <w:pPr>
        <w:spacing w:after="271"/>
        <w:ind w:left="-5"/>
        <w:rPr>
          <w:rFonts w:asciiTheme="minorHAnsi" w:hAnsiTheme="minorHAnsi" w:cstheme="minorHAnsi"/>
          <w:rPrChange w:id="174" w:author="Martin Hrbac" w:date="2019-09-11T20:56:00Z">
            <w:rPr/>
          </w:rPrChange>
        </w:rPr>
      </w:pPr>
      <w:r w:rsidRPr="00C754F7">
        <w:rPr>
          <w:rFonts w:asciiTheme="minorHAnsi" w:hAnsiTheme="minorHAnsi" w:cstheme="minorHAnsi"/>
          <w:rPrChange w:id="175" w:author="Martin Hrbac" w:date="2019-09-11T20:56:00Z">
            <w:rPr/>
          </w:rPrChange>
        </w:rPr>
        <w:t xml:space="preserve">This section explicitly outlines the disparate data sources that are to be integrated, which components of the overall data science project is in the scope for this initiative </w:t>
      </w:r>
      <w:r w:rsidR="003200F0" w:rsidRPr="00C754F7">
        <w:rPr>
          <w:rFonts w:asciiTheme="minorHAnsi" w:hAnsiTheme="minorHAnsi" w:cstheme="minorHAnsi"/>
          <w:rPrChange w:id="176" w:author="Martin Hrbac" w:date="2019-09-11T20:56:00Z">
            <w:rPr/>
          </w:rPrChange>
        </w:rPr>
        <w:t>and</w:t>
      </w:r>
      <w:r w:rsidRPr="00C754F7">
        <w:rPr>
          <w:rFonts w:asciiTheme="minorHAnsi" w:hAnsiTheme="minorHAnsi" w:cstheme="minorHAnsi"/>
          <w:rPrChange w:id="177" w:author="Martin Hrbac" w:date="2019-09-11T20:56:00Z">
            <w:rPr/>
          </w:rPrChange>
        </w:rPr>
        <w:t xml:space="preserve"> lists out the components of the data science project that are not in scope here. </w:t>
      </w:r>
    </w:p>
    <w:p w14:paraId="0FB33177" w14:textId="10209D9A" w:rsidR="003200F0" w:rsidRPr="00C754F7" w:rsidRDefault="003200F0">
      <w:pPr>
        <w:spacing w:after="271"/>
        <w:ind w:left="-5"/>
        <w:rPr>
          <w:rFonts w:asciiTheme="minorHAnsi" w:hAnsiTheme="minorHAnsi" w:cstheme="minorHAnsi"/>
          <w:rPrChange w:id="178" w:author="Martin Hrbac" w:date="2019-09-11T20:56:00Z">
            <w:rPr/>
          </w:rPrChange>
        </w:rPr>
      </w:pPr>
      <w:r w:rsidRPr="00C754F7">
        <w:rPr>
          <w:rFonts w:asciiTheme="minorHAnsi" w:hAnsiTheme="minorHAnsi" w:cstheme="minorHAnsi"/>
          <w:rPrChange w:id="179" w:author="Martin Hrbac" w:date="2019-09-11T20:56:00Z">
            <w:rPr/>
          </w:rPrChange>
        </w:rPr>
        <w:t>The data sources within scope of this project include Yelp</w:t>
      </w:r>
      <w:r w:rsidR="002902AD" w:rsidRPr="00C754F7">
        <w:rPr>
          <w:rFonts w:asciiTheme="minorHAnsi" w:hAnsiTheme="minorHAnsi" w:cstheme="minorHAnsi"/>
          <w:rPrChange w:id="180" w:author="Martin Hrbac" w:date="2019-09-11T20:56:00Z">
            <w:rPr/>
          </w:rPrChange>
        </w:rPr>
        <w:t>.com</w:t>
      </w:r>
      <w:r w:rsidRPr="00C754F7">
        <w:rPr>
          <w:rFonts w:asciiTheme="minorHAnsi" w:hAnsiTheme="minorHAnsi" w:cstheme="minorHAnsi"/>
          <w:rPrChange w:id="181" w:author="Martin Hrbac" w:date="2019-09-11T20:56:00Z">
            <w:rPr/>
          </w:rPrChange>
        </w:rPr>
        <w:t>, BEA</w:t>
      </w:r>
      <w:r w:rsidR="002902AD" w:rsidRPr="00C754F7">
        <w:rPr>
          <w:rFonts w:asciiTheme="minorHAnsi" w:hAnsiTheme="minorHAnsi" w:cstheme="minorHAnsi"/>
          <w:rPrChange w:id="182" w:author="Martin Hrbac" w:date="2019-09-11T20:56:00Z">
            <w:rPr/>
          </w:rPrChange>
        </w:rPr>
        <w:t>.gov</w:t>
      </w:r>
      <w:r w:rsidRPr="00C754F7">
        <w:rPr>
          <w:rFonts w:asciiTheme="minorHAnsi" w:hAnsiTheme="minorHAnsi" w:cstheme="minorHAnsi"/>
          <w:rPrChange w:id="183" w:author="Martin Hrbac" w:date="2019-09-11T20:56:00Z">
            <w:rPr/>
          </w:rPrChange>
        </w:rPr>
        <w:t>, and other applicable files</w:t>
      </w:r>
      <w:r w:rsidR="002902AD" w:rsidRPr="00C754F7">
        <w:rPr>
          <w:rFonts w:asciiTheme="minorHAnsi" w:hAnsiTheme="minorHAnsi" w:cstheme="minorHAnsi"/>
          <w:rPrChange w:id="184" w:author="Martin Hrbac" w:date="2019-09-11T20:56:00Z">
            <w:rPr/>
          </w:rPrChange>
        </w:rPr>
        <w:t xml:space="preserve"> on the internet</w:t>
      </w:r>
      <w:r w:rsidRPr="00C754F7">
        <w:rPr>
          <w:rFonts w:asciiTheme="minorHAnsi" w:hAnsiTheme="minorHAnsi" w:cstheme="minorHAnsi"/>
          <w:rPrChange w:id="185" w:author="Martin Hrbac" w:date="2019-09-11T20:56:00Z">
            <w:rPr/>
          </w:rPrChange>
        </w:rPr>
        <w:t xml:space="preserve"> containing </w:t>
      </w:r>
      <w:r w:rsidR="002902AD" w:rsidRPr="00C754F7">
        <w:rPr>
          <w:rFonts w:asciiTheme="minorHAnsi" w:hAnsiTheme="minorHAnsi" w:cstheme="minorHAnsi"/>
          <w:rPrChange w:id="186" w:author="Martin Hrbac" w:date="2019-09-11T20:56:00Z">
            <w:rPr/>
          </w:rPrChange>
        </w:rPr>
        <w:t xml:space="preserve">state related data such as populations and abbreviation conventions. </w:t>
      </w:r>
      <w:r w:rsidR="00EA463D" w:rsidRPr="00C754F7">
        <w:rPr>
          <w:rFonts w:asciiTheme="minorHAnsi" w:hAnsiTheme="minorHAnsi" w:cstheme="minorHAnsi"/>
          <w:rPrChange w:id="187" w:author="Martin Hrbac" w:date="2019-09-11T20:56:00Z">
            <w:rPr/>
          </w:rPrChange>
        </w:rPr>
        <w:t xml:space="preserve">The years </w:t>
      </w:r>
      <w:r w:rsidR="00EA463D" w:rsidRPr="00C754F7">
        <w:rPr>
          <w:rFonts w:asciiTheme="minorHAnsi" w:hAnsiTheme="minorHAnsi" w:cstheme="minorHAnsi"/>
          <w:rPrChange w:id="188" w:author="Martin Hrbac" w:date="2019-09-11T20:56:00Z">
            <w:rPr/>
          </w:rPrChange>
        </w:rPr>
        <w:lastRenderedPageBreak/>
        <w:t>under consideration are limited to the available data. For instance, BEA has consumer spending data distributed in the restaurant category only for 2017 with the ability to calculate prior year 2016. Population data and overall consumer spending date back three full years. Conv</w:t>
      </w:r>
      <w:r w:rsidR="006013F6" w:rsidRPr="00C754F7">
        <w:rPr>
          <w:rFonts w:asciiTheme="minorHAnsi" w:hAnsiTheme="minorHAnsi" w:cstheme="minorHAnsi"/>
          <w:rPrChange w:id="189" w:author="Martin Hrbac" w:date="2019-09-11T20:56:00Z">
            <w:rPr/>
          </w:rPrChange>
        </w:rPr>
        <w:t xml:space="preserve">ersely, the data from Yelp is current as opposed to historical.  </w:t>
      </w:r>
      <w:r w:rsidR="00A17F09" w:rsidRPr="00C754F7">
        <w:rPr>
          <w:rFonts w:asciiTheme="minorHAnsi" w:hAnsiTheme="minorHAnsi" w:cstheme="minorHAnsi"/>
          <w:rPrChange w:id="190" w:author="Martin Hrbac" w:date="2019-09-11T20:56:00Z">
            <w:rPr/>
          </w:rPrChange>
        </w:rPr>
        <w:t>For</w:t>
      </w:r>
      <w:r w:rsidR="006013F6" w:rsidRPr="00C754F7">
        <w:rPr>
          <w:rFonts w:asciiTheme="minorHAnsi" w:hAnsiTheme="minorHAnsi" w:cstheme="minorHAnsi"/>
          <w:rPrChange w:id="191" w:author="Martin Hrbac" w:date="2019-09-11T20:56:00Z">
            <w:rPr/>
          </w:rPrChange>
        </w:rPr>
        <w:t xml:space="preserve"> our restaurant group client to </w:t>
      </w:r>
      <w:r w:rsidR="000A6318" w:rsidRPr="00C754F7">
        <w:rPr>
          <w:rFonts w:asciiTheme="minorHAnsi" w:hAnsiTheme="minorHAnsi" w:cstheme="minorHAnsi"/>
          <w:rPrChange w:id="192" w:author="Martin Hrbac" w:date="2019-09-11T20:56:00Z">
            <w:rPr/>
          </w:rPrChange>
        </w:rPr>
        <w:t>decide</w:t>
      </w:r>
      <w:r w:rsidR="006013F6" w:rsidRPr="00C754F7">
        <w:rPr>
          <w:rFonts w:asciiTheme="minorHAnsi" w:hAnsiTheme="minorHAnsi" w:cstheme="minorHAnsi"/>
          <w:rPrChange w:id="193" w:author="Martin Hrbac" w:date="2019-09-11T20:56:00Z">
            <w:rPr/>
          </w:rPrChange>
        </w:rPr>
        <w:t xml:space="preserve"> on the state’s locations, inflation multipliers </w:t>
      </w:r>
      <w:proofErr w:type="gramStart"/>
      <w:r w:rsidR="006013F6" w:rsidRPr="00C754F7">
        <w:rPr>
          <w:rFonts w:asciiTheme="minorHAnsi" w:hAnsiTheme="minorHAnsi" w:cstheme="minorHAnsi"/>
          <w:rPrChange w:id="194" w:author="Martin Hrbac" w:date="2019-09-11T20:56:00Z">
            <w:rPr/>
          </w:rPrChange>
        </w:rPr>
        <w:t>have to</w:t>
      </w:r>
      <w:proofErr w:type="gramEnd"/>
      <w:r w:rsidR="006013F6" w:rsidRPr="00C754F7">
        <w:rPr>
          <w:rFonts w:asciiTheme="minorHAnsi" w:hAnsiTheme="minorHAnsi" w:cstheme="minorHAnsi"/>
          <w:rPrChange w:id="195" w:author="Martin Hrbac" w:date="2019-09-11T20:56:00Z">
            <w:rPr/>
          </w:rPrChange>
        </w:rPr>
        <w:t xml:space="preserve"> be utilized to transform the historical data to estimated current data as well as retrograde data to coincide with prior years. These inflation multipliers for predictive analysis are out of scope for the project deliverable.  Additionally, </w:t>
      </w:r>
      <w:r w:rsidR="005C3F28" w:rsidRPr="00C754F7">
        <w:rPr>
          <w:rFonts w:asciiTheme="minorHAnsi" w:hAnsiTheme="minorHAnsi" w:cstheme="minorHAnsi"/>
          <w:rPrChange w:id="196" w:author="Martin Hrbac" w:date="2019-09-11T20:56:00Z">
            <w:rPr/>
          </w:rPrChange>
        </w:rPr>
        <w:t xml:space="preserve">other </w:t>
      </w:r>
      <w:r w:rsidR="006013F6" w:rsidRPr="00C754F7">
        <w:rPr>
          <w:rFonts w:asciiTheme="minorHAnsi" w:hAnsiTheme="minorHAnsi" w:cstheme="minorHAnsi"/>
          <w:rPrChange w:id="197" w:author="Martin Hrbac" w:date="2019-09-11T20:56:00Z">
            <w:rPr/>
          </w:rPrChange>
        </w:rPr>
        <w:t xml:space="preserve">components </w:t>
      </w:r>
      <w:r w:rsidR="00444C96" w:rsidRPr="00C754F7">
        <w:rPr>
          <w:rFonts w:asciiTheme="minorHAnsi" w:hAnsiTheme="minorHAnsi" w:cstheme="minorHAnsi"/>
          <w:rPrChange w:id="198" w:author="Martin Hrbac" w:date="2019-09-11T20:56:00Z">
            <w:rPr/>
          </w:rPrChange>
        </w:rPr>
        <w:t>that have been ruled out of scope during the project discussion include the following: (1) employment data by state, and (2) personal income by state as each were deemed loose derivatives of discretionary restaurant spending.</w:t>
      </w:r>
      <w:r w:rsidR="008C74E4" w:rsidRPr="00C754F7">
        <w:rPr>
          <w:rFonts w:asciiTheme="minorHAnsi" w:hAnsiTheme="minorHAnsi" w:cstheme="minorHAnsi"/>
          <w:rPrChange w:id="199" w:author="Martin Hrbac" w:date="2019-09-11T20:56:00Z">
            <w:rPr/>
          </w:rPrChange>
        </w:rPr>
        <w:t xml:space="preserve"> </w:t>
      </w:r>
    </w:p>
    <w:p w14:paraId="2FCEB5A1" w14:textId="77777777" w:rsidR="002A1DBD" w:rsidRPr="00C754F7" w:rsidRDefault="00871FF2">
      <w:pPr>
        <w:pStyle w:val="Heading1"/>
        <w:ind w:left="-5"/>
        <w:rPr>
          <w:rFonts w:asciiTheme="minorHAnsi" w:hAnsiTheme="minorHAnsi" w:cstheme="minorHAnsi"/>
          <w:rPrChange w:id="200" w:author="Martin Hrbac" w:date="2019-09-11T20:56:00Z">
            <w:rPr/>
          </w:rPrChange>
        </w:rPr>
      </w:pPr>
      <w:r w:rsidRPr="00C754F7">
        <w:rPr>
          <w:rFonts w:asciiTheme="minorHAnsi" w:hAnsiTheme="minorHAnsi" w:cstheme="minorHAnsi"/>
          <w:rPrChange w:id="201" w:author="Martin Hrbac" w:date="2019-09-11T20:56:00Z">
            <w:rPr/>
          </w:rPrChange>
        </w:rPr>
        <w:t>1.3</w:t>
      </w:r>
      <w:r w:rsidRPr="00C754F7">
        <w:rPr>
          <w:rFonts w:asciiTheme="minorHAnsi" w:eastAsia="Arial" w:hAnsiTheme="minorHAnsi" w:cstheme="minorHAnsi"/>
          <w:rPrChange w:id="202" w:author="Martin Hrbac" w:date="2019-09-11T20:56:00Z">
            <w:rPr>
              <w:rFonts w:ascii="Arial" w:eastAsia="Arial" w:hAnsi="Arial" w:cs="Arial"/>
            </w:rPr>
          </w:rPrChange>
        </w:rPr>
        <w:t xml:space="preserve"> </w:t>
      </w:r>
      <w:r w:rsidRPr="00C754F7">
        <w:rPr>
          <w:rFonts w:asciiTheme="minorHAnsi" w:hAnsiTheme="minorHAnsi" w:cstheme="minorHAnsi"/>
          <w:rPrChange w:id="203" w:author="Martin Hrbac" w:date="2019-09-11T20:56:00Z">
            <w:rPr/>
          </w:rPrChange>
        </w:rPr>
        <w:t xml:space="preserve">Technologies and resource contributions </w:t>
      </w:r>
    </w:p>
    <w:p w14:paraId="49D0F32C" w14:textId="2E1698EF" w:rsidR="002C48EE" w:rsidRPr="00C754F7" w:rsidRDefault="00871FF2" w:rsidP="002C48EE">
      <w:pPr>
        <w:spacing w:after="276"/>
        <w:ind w:left="-5"/>
        <w:rPr>
          <w:rFonts w:asciiTheme="minorHAnsi" w:hAnsiTheme="minorHAnsi" w:cstheme="minorHAnsi"/>
          <w:rPrChange w:id="204" w:author="Martin Hrbac" w:date="2019-09-11T20:56:00Z">
            <w:rPr/>
          </w:rPrChange>
        </w:rPr>
      </w:pPr>
      <w:r w:rsidRPr="00C754F7">
        <w:rPr>
          <w:rFonts w:asciiTheme="minorHAnsi" w:hAnsiTheme="minorHAnsi" w:cstheme="minorHAnsi"/>
          <w:rPrChange w:id="205" w:author="Martin Hrbac" w:date="2019-09-11T20:56:00Z">
            <w:rPr/>
          </w:rPrChange>
        </w:rPr>
        <w:t xml:space="preserve">This section lists out the team members and their contributions towards the ETL initiative.  Use this section to also outline (or list) the tech stack used to obtain the </w:t>
      </w:r>
      <w:proofErr w:type="gramStart"/>
      <w:r w:rsidRPr="00C754F7">
        <w:rPr>
          <w:rFonts w:asciiTheme="minorHAnsi" w:hAnsiTheme="minorHAnsi" w:cstheme="minorHAnsi"/>
          <w:rPrChange w:id="206" w:author="Martin Hrbac" w:date="2019-09-11T20:56:00Z">
            <w:rPr/>
          </w:rPrChange>
        </w:rPr>
        <w:t>final outcome</w:t>
      </w:r>
      <w:proofErr w:type="gramEnd"/>
      <w:r w:rsidRPr="00C754F7">
        <w:rPr>
          <w:rFonts w:asciiTheme="minorHAnsi" w:hAnsiTheme="minorHAnsi" w:cstheme="minorHAnsi"/>
          <w:rPrChange w:id="207" w:author="Martin Hrbac" w:date="2019-09-11T20:56:00Z">
            <w:rPr/>
          </w:rPrChange>
        </w:rPr>
        <w:t xml:space="preserve">. </w:t>
      </w:r>
    </w:p>
    <w:p w14:paraId="7065A25D" w14:textId="2753D922" w:rsidR="00CD1148" w:rsidRPr="00C754F7" w:rsidRDefault="00CD1148" w:rsidP="00E41AB4">
      <w:pPr>
        <w:rPr>
          <w:rFonts w:asciiTheme="minorHAnsi" w:hAnsiTheme="minorHAnsi" w:cstheme="minorHAnsi"/>
          <w:rPrChange w:id="208" w:author="Martin Hrbac" w:date="2019-09-11T20:56:00Z">
            <w:rPr/>
          </w:rPrChange>
        </w:rPr>
      </w:pPr>
      <w:r w:rsidRPr="00C754F7">
        <w:rPr>
          <w:rFonts w:asciiTheme="minorHAnsi" w:hAnsiTheme="minorHAnsi" w:cstheme="minorHAnsi"/>
          <w:rPrChange w:id="209" w:author="Martin Hrbac" w:date="2019-09-11T20:56:00Z">
            <w:rPr/>
          </w:rPrChange>
        </w:rPr>
        <w:t xml:space="preserve">The tech stack includes the following: Python, </w:t>
      </w:r>
      <w:proofErr w:type="spellStart"/>
      <w:r w:rsidRPr="00C754F7">
        <w:rPr>
          <w:rFonts w:asciiTheme="minorHAnsi" w:hAnsiTheme="minorHAnsi" w:cstheme="minorHAnsi"/>
          <w:rPrChange w:id="210" w:author="Martin Hrbac" w:date="2019-09-11T20:56:00Z">
            <w:rPr/>
          </w:rPrChange>
        </w:rPr>
        <w:t>Jupyter</w:t>
      </w:r>
      <w:proofErr w:type="spellEnd"/>
      <w:r w:rsidRPr="00C754F7">
        <w:rPr>
          <w:rFonts w:asciiTheme="minorHAnsi" w:hAnsiTheme="minorHAnsi" w:cstheme="minorHAnsi"/>
          <w:rPrChange w:id="211" w:author="Martin Hrbac" w:date="2019-09-11T20:56:00Z">
            <w:rPr/>
          </w:rPrChange>
        </w:rPr>
        <w:t xml:space="preserve"> Notebook, </w:t>
      </w:r>
      <w:proofErr w:type="spellStart"/>
      <w:r w:rsidRPr="00C754F7">
        <w:rPr>
          <w:rFonts w:asciiTheme="minorHAnsi" w:hAnsiTheme="minorHAnsi" w:cstheme="minorHAnsi"/>
          <w:rPrChange w:id="212" w:author="Martin Hrbac" w:date="2019-09-11T20:56:00Z">
            <w:rPr/>
          </w:rPrChange>
        </w:rPr>
        <w:t>SQLAlchemy</w:t>
      </w:r>
      <w:proofErr w:type="spellEnd"/>
      <w:r w:rsidRPr="00C754F7">
        <w:rPr>
          <w:rFonts w:asciiTheme="minorHAnsi" w:hAnsiTheme="minorHAnsi" w:cstheme="minorHAnsi"/>
          <w:rPrChange w:id="213" w:author="Martin Hrbac" w:date="2019-09-11T20:56:00Z">
            <w:rPr/>
          </w:rPrChange>
        </w:rPr>
        <w:t xml:space="preserve">, API calls, CSV files, and various Pandas Libraries to support the development process. </w:t>
      </w:r>
    </w:p>
    <w:p w14:paraId="54CD1747" w14:textId="76E954C3" w:rsidR="00E41AB4" w:rsidRPr="00C754F7" w:rsidRDefault="00E41AB4" w:rsidP="00E41AB4">
      <w:pPr>
        <w:rPr>
          <w:rFonts w:asciiTheme="minorHAnsi" w:hAnsiTheme="minorHAnsi" w:cstheme="minorHAnsi"/>
          <w:rPrChange w:id="214" w:author="Martin Hrbac" w:date="2019-09-11T20:56:00Z">
            <w:rPr/>
          </w:rPrChange>
        </w:rPr>
      </w:pPr>
      <w:proofErr w:type="spellStart"/>
      <w:r w:rsidRPr="00C754F7">
        <w:rPr>
          <w:rFonts w:asciiTheme="minorHAnsi" w:hAnsiTheme="minorHAnsi" w:cstheme="minorHAnsi"/>
          <w:rPrChange w:id="215" w:author="Martin Hrbac" w:date="2019-09-11T20:56:00Z">
            <w:rPr/>
          </w:rPrChange>
        </w:rPr>
        <w:t>Tessy</w:t>
      </w:r>
      <w:proofErr w:type="spellEnd"/>
      <w:r w:rsidRPr="00C754F7">
        <w:rPr>
          <w:rFonts w:asciiTheme="minorHAnsi" w:hAnsiTheme="minorHAnsi" w:cstheme="minorHAnsi"/>
          <w:rPrChange w:id="216" w:author="Martin Hrbac" w:date="2019-09-11T20:56:00Z">
            <w:rPr/>
          </w:rPrChange>
        </w:rPr>
        <w:t xml:space="preserve"> </w:t>
      </w:r>
      <w:proofErr w:type="spellStart"/>
      <w:r w:rsidRPr="00C754F7">
        <w:rPr>
          <w:rFonts w:asciiTheme="minorHAnsi" w:hAnsiTheme="minorHAnsi" w:cstheme="minorHAnsi"/>
          <w:rPrChange w:id="217" w:author="Martin Hrbac" w:date="2019-09-11T20:56:00Z">
            <w:rPr/>
          </w:rPrChange>
        </w:rPr>
        <w:t>Azogu</w:t>
      </w:r>
      <w:proofErr w:type="spellEnd"/>
      <w:r w:rsidRPr="00C754F7">
        <w:rPr>
          <w:rFonts w:asciiTheme="minorHAnsi" w:hAnsiTheme="minorHAnsi" w:cstheme="minorHAnsi"/>
          <w:rPrChange w:id="218" w:author="Martin Hrbac" w:date="2019-09-11T20:56:00Z">
            <w:rPr/>
          </w:rPrChange>
        </w:rPr>
        <w:t xml:space="preserve"> (Data Sources, Report Generation)</w:t>
      </w:r>
    </w:p>
    <w:p w14:paraId="15D360D2" w14:textId="3C845DDF" w:rsidR="00E41AB4" w:rsidRPr="00C754F7" w:rsidRDefault="002C48EE" w:rsidP="00E41AB4">
      <w:pPr>
        <w:spacing w:after="276"/>
        <w:ind w:left="0" w:firstLine="0"/>
        <w:rPr>
          <w:rFonts w:asciiTheme="minorHAnsi" w:hAnsiTheme="minorHAnsi" w:cstheme="minorHAnsi"/>
          <w:rPrChange w:id="219" w:author="Martin Hrbac" w:date="2019-09-11T20:56:00Z">
            <w:rPr/>
          </w:rPrChange>
        </w:rPr>
      </w:pPr>
      <w:r w:rsidRPr="00C754F7">
        <w:rPr>
          <w:rFonts w:asciiTheme="minorHAnsi" w:hAnsiTheme="minorHAnsi" w:cstheme="minorHAnsi"/>
          <w:rPrChange w:id="220" w:author="Martin Hrbac" w:date="2019-09-11T20:56:00Z">
            <w:rPr/>
          </w:rPrChange>
        </w:rPr>
        <w:t>Martin Hrbac (Database Development</w:t>
      </w:r>
      <w:r w:rsidR="00E41AB4" w:rsidRPr="00C754F7">
        <w:rPr>
          <w:rFonts w:asciiTheme="minorHAnsi" w:hAnsiTheme="minorHAnsi" w:cstheme="minorHAnsi"/>
          <w:rPrChange w:id="221" w:author="Martin Hrbac" w:date="2019-09-11T20:56:00Z">
            <w:rPr/>
          </w:rPrChange>
        </w:rPr>
        <w:t xml:space="preserve"> &amp; Report Generation</w:t>
      </w:r>
      <w:r w:rsidRPr="00C754F7">
        <w:rPr>
          <w:rFonts w:asciiTheme="minorHAnsi" w:hAnsiTheme="minorHAnsi" w:cstheme="minorHAnsi"/>
          <w:rPrChange w:id="222" w:author="Martin Hrbac" w:date="2019-09-11T20:56:00Z">
            <w:rPr/>
          </w:rPrChange>
        </w:rPr>
        <w:t>)</w:t>
      </w:r>
    </w:p>
    <w:p w14:paraId="75405D2E" w14:textId="77777777" w:rsidR="00E41AB4" w:rsidRPr="00C754F7" w:rsidRDefault="00E41AB4" w:rsidP="00E41AB4">
      <w:pPr>
        <w:rPr>
          <w:rFonts w:asciiTheme="minorHAnsi" w:hAnsiTheme="minorHAnsi" w:cstheme="minorHAnsi"/>
          <w:rPrChange w:id="223" w:author="Martin Hrbac" w:date="2019-09-11T20:56:00Z">
            <w:rPr/>
          </w:rPrChange>
        </w:rPr>
      </w:pPr>
      <w:r w:rsidRPr="00C754F7">
        <w:rPr>
          <w:rFonts w:asciiTheme="minorHAnsi" w:hAnsiTheme="minorHAnsi" w:cstheme="minorHAnsi"/>
          <w:rPrChange w:id="224" w:author="Martin Hrbac" w:date="2019-09-11T20:56:00Z">
            <w:rPr/>
          </w:rPrChange>
        </w:rPr>
        <w:t>Sunil Joshi (Statistics, Data Analysis, Report Generation)</w:t>
      </w:r>
    </w:p>
    <w:p w14:paraId="023977BB" w14:textId="2F5E64C0" w:rsidR="00E41AB4" w:rsidRPr="00C754F7" w:rsidRDefault="00E41AB4" w:rsidP="00E41AB4">
      <w:pPr>
        <w:spacing w:after="276"/>
        <w:ind w:left="0" w:firstLine="0"/>
        <w:rPr>
          <w:rFonts w:asciiTheme="minorHAnsi" w:hAnsiTheme="minorHAnsi" w:cstheme="minorHAnsi"/>
          <w:rPrChange w:id="225" w:author="Martin Hrbac" w:date="2019-09-11T20:56:00Z">
            <w:rPr/>
          </w:rPrChange>
        </w:rPr>
      </w:pPr>
      <w:r w:rsidRPr="00C754F7">
        <w:rPr>
          <w:rFonts w:asciiTheme="minorHAnsi" w:hAnsiTheme="minorHAnsi" w:cstheme="minorHAnsi"/>
          <w:rPrChange w:id="226" w:author="Martin Hrbac" w:date="2019-09-11T20:56:00Z">
            <w:rPr/>
          </w:rPrChange>
        </w:rPr>
        <w:t>Denise McKinley (Data Sources, Report Generation)</w:t>
      </w:r>
    </w:p>
    <w:p w14:paraId="1D068D3A" w14:textId="03C78E0E" w:rsidR="002C48EE" w:rsidRPr="00C754F7" w:rsidRDefault="002C48EE" w:rsidP="00E41AB4">
      <w:pPr>
        <w:spacing w:after="276"/>
        <w:ind w:left="0" w:firstLine="0"/>
        <w:rPr>
          <w:rFonts w:asciiTheme="minorHAnsi" w:hAnsiTheme="minorHAnsi" w:cstheme="minorHAnsi"/>
          <w:rPrChange w:id="227" w:author="Martin Hrbac" w:date="2019-09-11T20:56:00Z">
            <w:rPr/>
          </w:rPrChange>
        </w:rPr>
      </w:pPr>
      <w:proofErr w:type="spellStart"/>
      <w:r w:rsidRPr="00C754F7">
        <w:rPr>
          <w:rFonts w:asciiTheme="minorHAnsi" w:hAnsiTheme="minorHAnsi" w:cstheme="minorHAnsi"/>
          <w:rPrChange w:id="228" w:author="Martin Hrbac" w:date="2019-09-11T20:56:00Z">
            <w:rPr/>
          </w:rPrChange>
        </w:rPr>
        <w:t>Ninglian</w:t>
      </w:r>
      <w:proofErr w:type="spellEnd"/>
      <w:r w:rsidRPr="00C754F7">
        <w:rPr>
          <w:rFonts w:asciiTheme="minorHAnsi" w:hAnsiTheme="minorHAnsi" w:cstheme="minorHAnsi"/>
          <w:rPrChange w:id="229" w:author="Martin Hrbac" w:date="2019-09-11T20:56:00Z">
            <w:rPr/>
          </w:rPrChange>
        </w:rPr>
        <w:t xml:space="preserve"> (Melanie) Wang (Database Development)</w:t>
      </w:r>
    </w:p>
    <w:p w14:paraId="1785FEA0" w14:textId="77777777" w:rsidR="002C48EE" w:rsidRPr="00C754F7" w:rsidRDefault="002C48EE" w:rsidP="002236EF">
      <w:pPr>
        <w:rPr>
          <w:rFonts w:asciiTheme="minorHAnsi" w:hAnsiTheme="minorHAnsi" w:cstheme="minorHAnsi"/>
          <w:rPrChange w:id="230" w:author="Martin Hrbac" w:date="2019-09-11T20:56:00Z">
            <w:rPr/>
          </w:rPrChange>
        </w:rPr>
      </w:pPr>
    </w:p>
    <w:p w14:paraId="2201F4AD" w14:textId="77777777" w:rsidR="002A1DBD" w:rsidRPr="00C754F7" w:rsidRDefault="00871FF2">
      <w:pPr>
        <w:pStyle w:val="Heading1"/>
        <w:ind w:left="-5"/>
        <w:rPr>
          <w:rFonts w:asciiTheme="minorHAnsi" w:hAnsiTheme="minorHAnsi" w:cstheme="minorHAnsi"/>
          <w:rPrChange w:id="231" w:author="Martin Hrbac" w:date="2019-09-11T20:56:00Z">
            <w:rPr/>
          </w:rPrChange>
        </w:rPr>
      </w:pPr>
      <w:r w:rsidRPr="00C754F7">
        <w:rPr>
          <w:rFonts w:asciiTheme="minorHAnsi" w:hAnsiTheme="minorHAnsi" w:cstheme="minorHAnsi"/>
          <w:rPrChange w:id="232" w:author="Martin Hrbac" w:date="2019-09-11T20:56:00Z">
            <w:rPr/>
          </w:rPrChange>
        </w:rPr>
        <w:t>1.4</w:t>
      </w:r>
      <w:r w:rsidRPr="00C754F7">
        <w:rPr>
          <w:rFonts w:asciiTheme="minorHAnsi" w:eastAsia="Arial" w:hAnsiTheme="minorHAnsi" w:cstheme="minorHAnsi"/>
          <w:rPrChange w:id="233" w:author="Martin Hrbac" w:date="2019-09-11T20:56:00Z">
            <w:rPr>
              <w:rFonts w:ascii="Arial" w:eastAsia="Arial" w:hAnsi="Arial" w:cs="Arial"/>
            </w:rPr>
          </w:rPrChange>
        </w:rPr>
        <w:t xml:space="preserve"> </w:t>
      </w:r>
      <w:r w:rsidRPr="00C754F7">
        <w:rPr>
          <w:rFonts w:asciiTheme="minorHAnsi" w:hAnsiTheme="minorHAnsi" w:cstheme="minorHAnsi"/>
          <w:rPrChange w:id="234" w:author="Martin Hrbac" w:date="2019-09-11T20:56:00Z">
            <w:rPr/>
          </w:rPrChange>
        </w:rPr>
        <w:t xml:space="preserve">Definitions, Acronyms and Abbreviations </w:t>
      </w:r>
    </w:p>
    <w:p w14:paraId="67511602" w14:textId="62FAEFAE" w:rsidR="002A1DBD" w:rsidRPr="00C754F7" w:rsidRDefault="00871FF2" w:rsidP="00AF1709">
      <w:pPr>
        <w:spacing w:after="12"/>
        <w:ind w:left="-5"/>
        <w:rPr>
          <w:rFonts w:asciiTheme="minorHAnsi" w:hAnsiTheme="minorHAnsi" w:cstheme="minorHAnsi"/>
          <w:rPrChange w:id="235" w:author="Martin Hrbac" w:date="2019-09-11T20:56:00Z">
            <w:rPr/>
          </w:rPrChange>
        </w:rPr>
      </w:pPr>
      <w:r w:rsidRPr="00C754F7">
        <w:rPr>
          <w:rFonts w:asciiTheme="minorHAnsi" w:hAnsiTheme="minorHAnsi" w:cstheme="minorHAnsi"/>
          <w:rPrChange w:id="236" w:author="Martin Hrbac" w:date="2019-09-11T20:56:00Z">
            <w:rPr/>
          </w:rPrChange>
        </w:rPr>
        <w:t xml:space="preserve">List acronyms and terms that need to be defined in this section, such as ETL: Extract, Transform and Load </w:t>
      </w:r>
    </w:p>
    <w:p w14:paraId="43E0F5CF" w14:textId="77777777" w:rsidR="002E0327" w:rsidRPr="00C754F7" w:rsidRDefault="002E0327" w:rsidP="002E0327">
      <w:pPr>
        <w:ind w:left="0" w:firstLine="0"/>
        <w:rPr>
          <w:rFonts w:asciiTheme="minorHAnsi" w:hAnsiTheme="minorHAnsi" w:cstheme="minorHAnsi"/>
          <w:rPrChange w:id="237" w:author="Martin Hrbac" w:date="2019-09-11T20:56:00Z">
            <w:rPr/>
          </w:rPrChange>
        </w:rPr>
      </w:pPr>
    </w:p>
    <w:p w14:paraId="2581985A" w14:textId="1CD57472" w:rsidR="00AF1709" w:rsidRPr="00C754F7" w:rsidRDefault="000E5866" w:rsidP="002E0327">
      <w:pPr>
        <w:ind w:left="0" w:firstLine="0"/>
        <w:rPr>
          <w:rFonts w:asciiTheme="minorHAnsi" w:hAnsiTheme="minorHAnsi" w:cstheme="minorHAnsi"/>
          <w:rPrChange w:id="238" w:author="Martin Hrbac" w:date="2019-09-11T20:56:00Z">
            <w:rPr/>
          </w:rPrChange>
        </w:rPr>
      </w:pPr>
      <w:r w:rsidRPr="00C754F7">
        <w:rPr>
          <w:rFonts w:asciiTheme="minorHAnsi" w:hAnsiTheme="minorHAnsi" w:cstheme="minorHAnsi"/>
          <w:rPrChange w:id="239" w:author="Martin Hrbac" w:date="2019-09-11T20:56:00Z">
            <w:rPr/>
          </w:rPrChange>
        </w:rPr>
        <w:t>Market Saturation: Number of restaurant locations in a state by category</w:t>
      </w:r>
    </w:p>
    <w:p w14:paraId="593BB516" w14:textId="27190042" w:rsidR="00AF1709" w:rsidRPr="00C754F7" w:rsidRDefault="00AF1709" w:rsidP="00AF1709">
      <w:pPr>
        <w:ind w:left="-5"/>
        <w:rPr>
          <w:rFonts w:asciiTheme="minorHAnsi" w:hAnsiTheme="minorHAnsi" w:cstheme="minorHAnsi"/>
          <w:rPrChange w:id="240" w:author="Martin Hrbac" w:date="2019-09-11T20:56:00Z">
            <w:rPr/>
          </w:rPrChange>
        </w:rPr>
      </w:pPr>
      <w:r w:rsidRPr="00C754F7">
        <w:rPr>
          <w:rFonts w:asciiTheme="minorHAnsi" w:hAnsiTheme="minorHAnsi" w:cstheme="minorHAnsi"/>
          <w:rPrChange w:id="241" w:author="Martin Hrbac" w:date="2019-09-11T20:56:00Z">
            <w:rPr/>
          </w:rPrChange>
        </w:rPr>
        <w:t>PCE: Per Capita Expenditure</w:t>
      </w:r>
    </w:p>
    <w:p w14:paraId="052BA3F8" w14:textId="6752DFA4" w:rsidR="00AF1709" w:rsidRPr="00C754F7" w:rsidRDefault="00AF1709" w:rsidP="00AF1709">
      <w:pPr>
        <w:ind w:left="-5"/>
        <w:rPr>
          <w:rFonts w:asciiTheme="minorHAnsi" w:hAnsiTheme="minorHAnsi" w:cstheme="minorHAnsi"/>
          <w:rPrChange w:id="242" w:author="Martin Hrbac" w:date="2019-09-11T20:56:00Z">
            <w:rPr/>
          </w:rPrChange>
        </w:rPr>
      </w:pPr>
      <w:r w:rsidRPr="00C754F7">
        <w:rPr>
          <w:rFonts w:asciiTheme="minorHAnsi" w:hAnsiTheme="minorHAnsi" w:cstheme="minorHAnsi"/>
          <w:rPrChange w:id="243" w:author="Martin Hrbac" w:date="2019-09-11T20:56:00Z">
            <w:rPr/>
          </w:rPrChange>
        </w:rPr>
        <w:t>FIPS: Federal Information Processing Standard (</w:t>
      </w:r>
      <w:r w:rsidR="000A6318" w:rsidRPr="00C754F7">
        <w:rPr>
          <w:rFonts w:asciiTheme="minorHAnsi" w:hAnsiTheme="minorHAnsi" w:cstheme="minorHAnsi"/>
          <w:rPrChange w:id="244" w:author="Martin Hrbac" w:date="2019-09-11T20:56:00Z">
            <w:rPr/>
          </w:rPrChange>
        </w:rPr>
        <w:t>one- or two-digit</w:t>
      </w:r>
      <w:r w:rsidRPr="00C754F7">
        <w:rPr>
          <w:rFonts w:asciiTheme="minorHAnsi" w:hAnsiTheme="minorHAnsi" w:cstheme="minorHAnsi"/>
          <w:rPrChange w:id="245" w:author="Martin Hrbac" w:date="2019-09-11T20:56:00Z">
            <w:rPr/>
          </w:rPrChange>
        </w:rPr>
        <w:t xml:space="preserve"> code to uniquely identify to each state)</w:t>
      </w:r>
    </w:p>
    <w:p w14:paraId="20FB8906" w14:textId="2FA27709" w:rsidR="00AF1709" w:rsidRPr="00C754F7" w:rsidRDefault="00AF1709" w:rsidP="001F766F">
      <w:pPr>
        <w:ind w:left="0" w:firstLine="0"/>
        <w:rPr>
          <w:rFonts w:asciiTheme="minorHAnsi" w:hAnsiTheme="minorHAnsi" w:cstheme="minorHAnsi"/>
          <w:rPrChange w:id="246" w:author="Martin Hrbac" w:date="2019-09-11T20:56:00Z">
            <w:rPr/>
          </w:rPrChange>
        </w:rPr>
      </w:pPr>
    </w:p>
    <w:tbl>
      <w:tblPr>
        <w:tblStyle w:val="TableGrid"/>
        <w:tblW w:w="9424" w:type="dxa"/>
        <w:tblInd w:w="-30" w:type="dxa"/>
        <w:tblCellMar>
          <w:top w:w="46" w:type="dxa"/>
          <w:right w:w="115" w:type="dxa"/>
        </w:tblCellMar>
        <w:tblLook w:val="04A0" w:firstRow="1" w:lastRow="0" w:firstColumn="1" w:lastColumn="0" w:noHBand="0" w:noVBand="1"/>
      </w:tblPr>
      <w:tblGrid>
        <w:gridCol w:w="881"/>
        <w:gridCol w:w="8543"/>
      </w:tblGrid>
      <w:tr w:rsidR="002A1DBD" w:rsidRPr="00C754F7" w14:paraId="72CC703B" w14:textId="77777777">
        <w:trPr>
          <w:trHeight w:val="375"/>
        </w:trPr>
        <w:tc>
          <w:tcPr>
            <w:tcW w:w="881" w:type="dxa"/>
            <w:tcBorders>
              <w:top w:val="nil"/>
              <w:left w:val="nil"/>
              <w:bottom w:val="nil"/>
              <w:right w:val="nil"/>
            </w:tcBorders>
            <w:shd w:val="clear" w:color="auto" w:fill="D9D9D9"/>
          </w:tcPr>
          <w:p w14:paraId="2CC63A25" w14:textId="77777777" w:rsidR="002A1DBD" w:rsidRPr="00C754F7" w:rsidRDefault="00871FF2">
            <w:pPr>
              <w:spacing w:after="0" w:line="259" w:lineRule="auto"/>
              <w:ind w:left="30" w:firstLine="0"/>
              <w:rPr>
                <w:rFonts w:asciiTheme="minorHAnsi" w:hAnsiTheme="minorHAnsi" w:cstheme="minorHAnsi"/>
                <w:rPrChange w:id="247" w:author="Martin Hrbac" w:date="2019-09-11T20:56:00Z">
                  <w:rPr/>
                </w:rPrChange>
              </w:rPr>
            </w:pPr>
            <w:r w:rsidRPr="00C754F7">
              <w:rPr>
                <w:rFonts w:asciiTheme="minorHAnsi" w:eastAsia="Cambria" w:hAnsiTheme="minorHAnsi" w:cstheme="minorHAnsi"/>
                <w:b/>
                <w:color w:val="365F91"/>
                <w:sz w:val="32"/>
                <w:rPrChange w:id="248" w:author="Martin Hrbac" w:date="2019-09-11T20:56:00Z">
                  <w:rPr>
                    <w:rFonts w:ascii="Cambria" w:eastAsia="Cambria" w:hAnsi="Cambria" w:cs="Cambria"/>
                    <w:b/>
                    <w:color w:val="365F91"/>
                    <w:sz w:val="32"/>
                  </w:rPr>
                </w:rPrChange>
              </w:rPr>
              <w:lastRenderedPageBreak/>
              <w:t>2.</w:t>
            </w:r>
            <w:r w:rsidRPr="00C754F7">
              <w:rPr>
                <w:rFonts w:asciiTheme="minorHAnsi" w:eastAsia="Arial" w:hAnsiTheme="minorHAnsi" w:cstheme="minorHAnsi"/>
                <w:b/>
                <w:color w:val="365F91"/>
                <w:sz w:val="32"/>
                <w:rPrChange w:id="249" w:author="Martin Hrbac" w:date="2019-09-11T20:56:00Z">
                  <w:rPr>
                    <w:rFonts w:ascii="Arial" w:eastAsia="Arial" w:hAnsi="Arial" w:cs="Arial"/>
                    <w:b/>
                    <w:color w:val="365F91"/>
                    <w:sz w:val="32"/>
                  </w:rPr>
                </w:rPrChange>
              </w:rPr>
              <w:t xml:space="preserve"> </w:t>
            </w:r>
          </w:p>
        </w:tc>
        <w:tc>
          <w:tcPr>
            <w:tcW w:w="8544" w:type="dxa"/>
            <w:tcBorders>
              <w:top w:val="nil"/>
              <w:left w:val="nil"/>
              <w:bottom w:val="nil"/>
              <w:right w:val="nil"/>
            </w:tcBorders>
            <w:shd w:val="clear" w:color="auto" w:fill="D9D9D9"/>
          </w:tcPr>
          <w:p w14:paraId="4BB17B1A" w14:textId="77777777" w:rsidR="002A1DBD" w:rsidRPr="00C754F7" w:rsidRDefault="00871FF2">
            <w:pPr>
              <w:spacing w:after="0" w:line="259" w:lineRule="auto"/>
              <w:ind w:left="0" w:firstLine="0"/>
              <w:rPr>
                <w:rFonts w:asciiTheme="minorHAnsi" w:hAnsiTheme="minorHAnsi" w:cstheme="minorHAnsi"/>
                <w:rPrChange w:id="250" w:author="Martin Hrbac" w:date="2019-09-11T20:56:00Z">
                  <w:rPr/>
                </w:rPrChange>
              </w:rPr>
            </w:pPr>
            <w:r w:rsidRPr="00C754F7">
              <w:rPr>
                <w:rFonts w:asciiTheme="minorHAnsi" w:eastAsia="Cambria" w:hAnsiTheme="minorHAnsi" w:cstheme="minorHAnsi"/>
                <w:b/>
                <w:color w:val="365F91"/>
                <w:sz w:val="32"/>
                <w:rPrChange w:id="251" w:author="Martin Hrbac" w:date="2019-09-11T20:56:00Z">
                  <w:rPr>
                    <w:rFonts w:ascii="Cambria" w:eastAsia="Cambria" w:hAnsi="Cambria" w:cs="Cambria"/>
                    <w:b/>
                    <w:color w:val="365F91"/>
                    <w:sz w:val="32"/>
                  </w:rPr>
                </w:rPrChange>
              </w:rPr>
              <w:t xml:space="preserve">ETL DETAILS </w:t>
            </w:r>
          </w:p>
        </w:tc>
      </w:tr>
    </w:tbl>
    <w:p w14:paraId="27FA74D5" w14:textId="77777777" w:rsidR="002A1DBD" w:rsidRPr="00C754F7" w:rsidRDefault="00871FF2">
      <w:pPr>
        <w:spacing w:after="274" w:line="270" w:lineRule="auto"/>
        <w:ind w:left="-5"/>
        <w:rPr>
          <w:rFonts w:asciiTheme="minorHAnsi" w:hAnsiTheme="minorHAnsi" w:cstheme="minorHAnsi"/>
          <w:rPrChange w:id="252" w:author="Martin Hrbac" w:date="2019-09-11T20:56:00Z">
            <w:rPr/>
          </w:rPrChange>
        </w:rPr>
      </w:pPr>
      <w:r w:rsidRPr="00C754F7">
        <w:rPr>
          <w:rFonts w:asciiTheme="minorHAnsi" w:hAnsiTheme="minorHAnsi" w:cstheme="minorHAnsi"/>
          <w:i/>
          <w:color w:val="17365D"/>
          <w:rPrChange w:id="253" w:author="Martin Hrbac" w:date="2019-09-11T20:56:00Z">
            <w:rPr>
              <w:i/>
              <w:color w:val="17365D"/>
            </w:rPr>
          </w:rPrChange>
        </w:rPr>
        <w:t xml:space="preserve">This section outlines a more detailed description of the processes utilized/proposed to achieve the objectives of this initiative. </w:t>
      </w:r>
    </w:p>
    <w:p w14:paraId="4E60CA59" w14:textId="77777777" w:rsidR="002A1DBD" w:rsidRPr="00C754F7" w:rsidRDefault="00871FF2">
      <w:pPr>
        <w:pStyle w:val="Heading1"/>
        <w:ind w:left="-5"/>
        <w:rPr>
          <w:rFonts w:asciiTheme="minorHAnsi" w:hAnsiTheme="minorHAnsi" w:cstheme="minorHAnsi"/>
          <w:rPrChange w:id="254" w:author="Martin Hrbac" w:date="2019-09-11T20:56:00Z">
            <w:rPr/>
          </w:rPrChange>
        </w:rPr>
      </w:pPr>
      <w:r w:rsidRPr="00C754F7">
        <w:rPr>
          <w:rFonts w:asciiTheme="minorHAnsi" w:hAnsiTheme="minorHAnsi" w:cstheme="minorHAnsi"/>
          <w:rPrChange w:id="255" w:author="Martin Hrbac" w:date="2019-09-11T20:56:00Z">
            <w:rPr/>
          </w:rPrChange>
        </w:rPr>
        <w:t>2.1</w:t>
      </w:r>
      <w:r w:rsidRPr="00C754F7">
        <w:rPr>
          <w:rFonts w:asciiTheme="minorHAnsi" w:eastAsia="Arial" w:hAnsiTheme="minorHAnsi" w:cstheme="minorHAnsi"/>
          <w:rPrChange w:id="256" w:author="Martin Hrbac" w:date="2019-09-11T20:56:00Z">
            <w:rPr>
              <w:rFonts w:ascii="Arial" w:eastAsia="Arial" w:hAnsi="Arial" w:cs="Arial"/>
            </w:rPr>
          </w:rPrChange>
        </w:rPr>
        <w:t xml:space="preserve"> </w:t>
      </w:r>
      <w:r w:rsidRPr="00C754F7">
        <w:rPr>
          <w:rFonts w:asciiTheme="minorHAnsi" w:hAnsiTheme="minorHAnsi" w:cstheme="minorHAnsi"/>
          <w:rPrChange w:id="257" w:author="Martin Hrbac" w:date="2019-09-11T20:56:00Z">
            <w:rPr/>
          </w:rPrChange>
        </w:rPr>
        <w:t xml:space="preserve">Data Import/Extract Sources and Method </w:t>
      </w:r>
    </w:p>
    <w:p w14:paraId="723F904C" w14:textId="77777777" w:rsidR="002A1DBD" w:rsidRPr="00C754F7" w:rsidRDefault="00871FF2">
      <w:pPr>
        <w:spacing w:after="275"/>
        <w:ind w:left="-5"/>
        <w:rPr>
          <w:rFonts w:asciiTheme="minorHAnsi" w:hAnsiTheme="minorHAnsi" w:cstheme="minorHAnsi"/>
          <w:rPrChange w:id="258" w:author="Martin Hrbac" w:date="2019-09-11T20:56:00Z">
            <w:rPr/>
          </w:rPrChange>
        </w:rPr>
      </w:pPr>
      <w:r w:rsidRPr="00C754F7">
        <w:rPr>
          <w:rFonts w:asciiTheme="minorHAnsi" w:hAnsiTheme="minorHAnsi" w:cstheme="minorHAnsi"/>
          <w:rPrChange w:id="259" w:author="Martin Hrbac" w:date="2019-09-11T20:56:00Z">
            <w:rPr/>
          </w:rPrChange>
        </w:rPr>
        <w:t xml:space="preserve">This section provides information about the data and its source.  For example, API names and URLs, key parameters available and its subset which will be preserved (loaded).  Data extraction protocols (API, FTP, Web scraping etc.), any permissions required to access the said extraction dataset and any restriction placed on the usage and distribution of the acquired dataset. </w:t>
      </w:r>
    </w:p>
    <w:p w14:paraId="0B8F96E5" w14:textId="77777777" w:rsidR="002A1DBD" w:rsidRPr="00C754F7" w:rsidRDefault="00871FF2">
      <w:pPr>
        <w:pStyle w:val="Heading1"/>
        <w:ind w:left="-5"/>
        <w:rPr>
          <w:rFonts w:asciiTheme="minorHAnsi" w:hAnsiTheme="minorHAnsi" w:cstheme="minorHAnsi"/>
          <w:rPrChange w:id="260" w:author="Martin Hrbac" w:date="2019-09-11T20:56:00Z">
            <w:rPr/>
          </w:rPrChange>
        </w:rPr>
      </w:pPr>
      <w:r w:rsidRPr="00C754F7">
        <w:rPr>
          <w:rFonts w:asciiTheme="minorHAnsi" w:hAnsiTheme="minorHAnsi" w:cstheme="minorHAnsi"/>
          <w:rPrChange w:id="261" w:author="Martin Hrbac" w:date="2019-09-11T20:56:00Z">
            <w:rPr/>
          </w:rPrChange>
        </w:rPr>
        <w:t>2.2</w:t>
      </w:r>
      <w:r w:rsidRPr="00C754F7">
        <w:rPr>
          <w:rFonts w:asciiTheme="minorHAnsi" w:eastAsia="Arial" w:hAnsiTheme="minorHAnsi" w:cstheme="minorHAnsi"/>
          <w:rPrChange w:id="262" w:author="Martin Hrbac" w:date="2019-09-11T20:56:00Z">
            <w:rPr>
              <w:rFonts w:ascii="Arial" w:eastAsia="Arial" w:hAnsi="Arial" w:cs="Arial"/>
            </w:rPr>
          </w:rPrChange>
        </w:rPr>
        <w:t xml:space="preserve"> </w:t>
      </w:r>
      <w:r w:rsidRPr="00C754F7">
        <w:rPr>
          <w:rFonts w:asciiTheme="minorHAnsi" w:hAnsiTheme="minorHAnsi" w:cstheme="minorHAnsi"/>
          <w:rPrChange w:id="263" w:author="Martin Hrbac" w:date="2019-09-11T20:56:00Z">
            <w:rPr/>
          </w:rPrChange>
        </w:rPr>
        <w:t xml:space="preserve">Data Acquisition </w:t>
      </w:r>
    </w:p>
    <w:p w14:paraId="1E9C763B" w14:textId="77777777" w:rsidR="002A1DBD" w:rsidRPr="00C754F7" w:rsidRDefault="00871FF2">
      <w:pPr>
        <w:spacing w:after="271"/>
        <w:ind w:left="-5"/>
        <w:rPr>
          <w:rFonts w:asciiTheme="minorHAnsi" w:hAnsiTheme="minorHAnsi" w:cstheme="minorHAnsi"/>
          <w:rPrChange w:id="264" w:author="Martin Hrbac" w:date="2019-09-11T20:56:00Z">
            <w:rPr/>
          </w:rPrChange>
        </w:rPr>
      </w:pPr>
      <w:r w:rsidRPr="00C754F7">
        <w:rPr>
          <w:rFonts w:asciiTheme="minorHAnsi" w:hAnsiTheme="minorHAnsi" w:cstheme="minorHAnsi"/>
          <w:rPrChange w:id="265" w:author="Martin Hrbac" w:date="2019-09-11T20:56:00Z">
            <w:rPr/>
          </w:rPrChange>
        </w:rPr>
        <w:t xml:space="preserve">This section outlines the data needed, such as range and if the data is static or dynamic and needs continuous update.  Outline the process to obtain again or update the dataset.  The formatting and any special attributes about the data the one should be mindful of while obtaining and processing the raw dataset.  How to decide on the selection of data while re-obtaining or updating.  Discuss, here the dimension of the obtained dataset and if updated what is the project growth rate of the data.  Lastly, address any issues or pre-requisites that needs to be cleared prior to getting the data? </w:t>
      </w:r>
    </w:p>
    <w:p w14:paraId="73708142" w14:textId="77777777" w:rsidR="002A1DBD" w:rsidRPr="00C754F7" w:rsidRDefault="00871FF2">
      <w:pPr>
        <w:pStyle w:val="Heading1"/>
        <w:ind w:left="-5"/>
        <w:rPr>
          <w:rFonts w:asciiTheme="minorHAnsi" w:hAnsiTheme="minorHAnsi" w:cstheme="minorHAnsi"/>
          <w:rPrChange w:id="266" w:author="Martin Hrbac" w:date="2019-09-11T20:56:00Z">
            <w:rPr/>
          </w:rPrChange>
        </w:rPr>
      </w:pPr>
      <w:r w:rsidRPr="00C754F7">
        <w:rPr>
          <w:rFonts w:asciiTheme="minorHAnsi" w:hAnsiTheme="minorHAnsi" w:cstheme="minorHAnsi"/>
          <w:rPrChange w:id="267" w:author="Martin Hrbac" w:date="2019-09-11T20:56:00Z">
            <w:rPr/>
          </w:rPrChange>
        </w:rPr>
        <w:t>2.3</w:t>
      </w:r>
      <w:r w:rsidRPr="00C754F7">
        <w:rPr>
          <w:rFonts w:asciiTheme="minorHAnsi" w:eastAsia="Arial" w:hAnsiTheme="minorHAnsi" w:cstheme="minorHAnsi"/>
          <w:rPrChange w:id="268" w:author="Martin Hrbac" w:date="2019-09-11T20:56:00Z">
            <w:rPr>
              <w:rFonts w:ascii="Arial" w:eastAsia="Arial" w:hAnsi="Arial" w:cs="Arial"/>
            </w:rPr>
          </w:rPrChange>
        </w:rPr>
        <w:t xml:space="preserve"> </w:t>
      </w:r>
      <w:r w:rsidRPr="00C754F7">
        <w:rPr>
          <w:rFonts w:asciiTheme="minorHAnsi" w:hAnsiTheme="minorHAnsi" w:cstheme="minorHAnsi"/>
          <w:rPrChange w:id="269" w:author="Martin Hrbac" w:date="2019-09-11T20:56:00Z">
            <w:rPr/>
          </w:rPrChange>
        </w:rPr>
        <w:t xml:space="preserve">Data Transform </w:t>
      </w:r>
    </w:p>
    <w:p w14:paraId="3E1BBA49" w14:textId="77777777" w:rsidR="002A1DBD" w:rsidRPr="00C754F7" w:rsidRDefault="00871FF2">
      <w:pPr>
        <w:spacing w:after="276"/>
        <w:ind w:left="-5"/>
        <w:rPr>
          <w:rFonts w:asciiTheme="minorHAnsi" w:hAnsiTheme="minorHAnsi" w:cstheme="minorHAnsi"/>
          <w:rPrChange w:id="270" w:author="Martin Hrbac" w:date="2019-09-11T20:56:00Z">
            <w:rPr/>
          </w:rPrChange>
        </w:rPr>
      </w:pPr>
      <w:r w:rsidRPr="00C754F7">
        <w:rPr>
          <w:rFonts w:asciiTheme="minorHAnsi" w:hAnsiTheme="minorHAnsi" w:cstheme="minorHAnsi"/>
          <w:rPrChange w:id="271" w:author="Martin Hrbac" w:date="2019-09-11T20:56:00Z">
            <w:rPr/>
          </w:rPrChange>
        </w:rPr>
        <w:t xml:space="preserve">In this section address any data transformation that needs to be performed to modify, clean, filter or create existing and new parameters.  Address any technical analysis performed, include design specification or data models used (example linear interpolation etc.), and any calculations performed for any newly derived fields. </w:t>
      </w:r>
    </w:p>
    <w:p w14:paraId="48C65F5B" w14:textId="77777777" w:rsidR="002A1DBD" w:rsidRPr="00C754F7" w:rsidRDefault="00871FF2">
      <w:pPr>
        <w:pStyle w:val="Heading1"/>
        <w:ind w:left="-5"/>
        <w:rPr>
          <w:rFonts w:asciiTheme="minorHAnsi" w:hAnsiTheme="minorHAnsi" w:cstheme="minorHAnsi"/>
          <w:rPrChange w:id="272" w:author="Martin Hrbac" w:date="2019-09-11T20:56:00Z">
            <w:rPr/>
          </w:rPrChange>
        </w:rPr>
      </w:pPr>
      <w:r w:rsidRPr="00C754F7">
        <w:rPr>
          <w:rFonts w:asciiTheme="minorHAnsi" w:hAnsiTheme="minorHAnsi" w:cstheme="minorHAnsi"/>
          <w:rPrChange w:id="273" w:author="Martin Hrbac" w:date="2019-09-11T20:56:00Z">
            <w:rPr/>
          </w:rPrChange>
        </w:rPr>
        <w:t>2.4</w:t>
      </w:r>
      <w:r w:rsidRPr="00C754F7">
        <w:rPr>
          <w:rFonts w:asciiTheme="minorHAnsi" w:eastAsia="Arial" w:hAnsiTheme="minorHAnsi" w:cstheme="minorHAnsi"/>
          <w:rPrChange w:id="274" w:author="Martin Hrbac" w:date="2019-09-11T20:56:00Z">
            <w:rPr>
              <w:rFonts w:ascii="Arial" w:eastAsia="Arial" w:hAnsi="Arial" w:cs="Arial"/>
            </w:rPr>
          </w:rPrChange>
        </w:rPr>
        <w:t xml:space="preserve"> </w:t>
      </w:r>
      <w:r w:rsidRPr="00C754F7">
        <w:rPr>
          <w:rFonts w:asciiTheme="minorHAnsi" w:hAnsiTheme="minorHAnsi" w:cstheme="minorHAnsi"/>
          <w:rPrChange w:id="275" w:author="Martin Hrbac" w:date="2019-09-11T20:56:00Z">
            <w:rPr/>
          </w:rPrChange>
        </w:rPr>
        <w:t xml:space="preserve">Data Integrity </w:t>
      </w:r>
    </w:p>
    <w:p w14:paraId="7D4501EB" w14:textId="77777777" w:rsidR="002A1DBD" w:rsidRPr="00C754F7" w:rsidRDefault="00871FF2">
      <w:pPr>
        <w:spacing w:after="275"/>
        <w:ind w:left="-5"/>
        <w:rPr>
          <w:rFonts w:asciiTheme="minorHAnsi" w:hAnsiTheme="minorHAnsi" w:cstheme="minorHAnsi"/>
          <w:rPrChange w:id="276" w:author="Martin Hrbac" w:date="2019-09-11T20:56:00Z">
            <w:rPr/>
          </w:rPrChange>
        </w:rPr>
      </w:pPr>
      <w:r w:rsidRPr="00C754F7">
        <w:rPr>
          <w:rFonts w:asciiTheme="minorHAnsi" w:hAnsiTheme="minorHAnsi" w:cstheme="minorHAnsi"/>
          <w:rPrChange w:id="277" w:author="Martin Hrbac" w:date="2019-09-11T20:56:00Z">
            <w:rPr/>
          </w:rPrChange>
        </w:rPr>
        <w:t xml:space="preserve">In this section discuss the reliability of the extraction source data (e.g., missing data, dates stored as text, invalid code values, text fields with odd characters, etc.).  Address the frequency with which the data sources are updated and if it is necessary to update the local data at the same frequency.  Lastly, how if any notification can be received when the source data is updated; and what if any notification will be sent to the internal team when the local dataset is updated. </w:t>
      </w:r>
    </w:p>
    <w:p w14:paraId="5B6788BC" w14:textId="77777777" w:rsidR="002A1DBD" w:rsidRPr="00C754F7" w:rsidRDefault="00871FF2">
      <w:pPr>
        <w:pStyle w:val="Heading1"/>
        <w:ind w:left="-5"/>
        <w:rPr>
          <w:rFonts w:asciiTheme="minorHAnsi" w:hAnsiTheme="minorHAnsi" w:cstheme="minorHAnsi"/>
          <w:rPrChange w:id="278" w:author="Martin Hrbac" w:date="2019-09-11T20:56:00Z">
            <w:rPr/>
          </w:rPrChange>
        </w:rPr>
      </w:pPr>
      <w:r w:rsidRPr="00C754F7">
        <w:rPr>
          <w:rFonts w:asciiTheme="minorHAnsi" w:hAnsiTheme="minorHAnsi" w:cstheme="minorHAnsi"/>
          <w:rPrChange w:id="279" w:author="Martin Hrbac" w:date="2019-09-11T20:56:00Z">
            <w:rPr/>
          </w:rPrChange>
        </w:rPr>
        <w:t>2.5</w:t>
      </w:r>
      <w:r w:rsidRPr="00C754F7">
        <w:rPr>
          <w:rFonts w:asciiTheme="minorHAnsi" w:eastAsia="Arial" w:hAnsiTheme="minorHAnsi" w:cstheme="minorHAnsi"/>
          <w:rPrChange w:id="280" w:author="Martin Hrbac" w:date="2019-09-11T20:56:00Z">
            <w:rPr>
              <w:rFonts w:ascii="Arial" w:eastAsia="Arial" w:hAnsi="Arial" w:cs="Arial"/>
            </w:rPr>
          </w:rPrChange>
        </w:rPr>
        <w:t xml:space="preserve"> </w:t>
      </w:r>
      <w:r w:rsidRPr="00C754F7">
        <w:rPr>
          <w:rFonts w:asciiTheme="minorHAnsi" w:hAnsiTheme="minorHAnsi" w:cstheme="minorHAnsi"/>
          <w:rPrChange w:id="281" w:author="Martin Hrbac" w:date="2019-09-11T20:56:00Z">
            <w:rPr/>
          </w:rPrChange>
        </w:rPr>
        <w:t xml:space="preserve">Data Refresh Frequency </w:t>
      </w:r>
    </w:p>
    <w:p w14:paraId="2DF57196" w14:textId="77777777" w:rsidR="002A1DBD" w:rsidRPr="00C754F7" w:rsidRDefault="00871FF2">
      <w:pPr>
        <w:spacing w:after="276"/>
        <w:ind w:left="-5"/>
        <w:rPr>
          <w:rFonts w:asciiTheme="minorHAnsi" w:hAnsiTheme="minorHAnsi" w:cstheme="minorHAnsi"/>
          <w:rPrChange w:id="282" w:author="Martin Hrbac" w:date="2019-09-11T20:56:00Z">
            <w:rPr/>
          </w:rPrChange>
        </w:rPr>
      </w:pPr>
      <w:r w:rsidRPr="00C754F7">
        <w:rPr>
          <w:rFonts w:asciiTheme="minorHAnsi" w:hAnsiTheme="minorHAnsi" w:cstheme="minorHAnsi"/>
          <w:rPrChange w:id="283" w:author="Martin Hrbac" w:date="2019-09-11T20:56:00Z">
            <w:rPr/>
          </w:rPrChange>
        </w:rPr>
        <w:t xml:space="preserve">This section explicitly lists the frequency with which this ETL process will refresh the local dataset (Daily, Weekly, Monthly, Quarterly, Semi-Annually, etc.). </w:t>
      </w:r>
    </w:p>
    <w:p w14:paraId="3C134070" w14:textId="77777777" w:rsidR="002A1DBD" w:rsidRPr="00C754F7" w:rsidRDefault="00871FF2">
      <w:pPr>
        <w:pStyle w:val="Heading1"/>
        <w:ind w:left="-5"/>
        <w:rPr>
          <w:rFonts w:asciiTheme="minorHAnsi" w:hAnsiTheme="minorHAnsi" w:cstheme="minorHAnsi"/>
          <w:rPrChange w:id="284" w:author="Martin Hrbac" w:date="2019-09-11T20:56:00Z">
            <w:rPr/>
          </w:rPrChange>
        </w:rPr>
      </w:pPr>
      <w:r w:rsidRPr="00C754F7">
        <w:rPr>
          <w:rFonts w:asciiTheme="minorHAnsi" w:hAnsiTheme="minorHAnsi" w:cstheme="minorHAnsi"/>
          <w:rPrChange w:id="285" w:author="Martin Hrbac" w:date="2019-09-11T20:56:00Z">
            <w:rPr/>
          </w:rPrChange>
        </w:rPr>
        <w:lastRenderedPageBreak/>
        <w:t>2.6</w:t>
      </w:r>
      <w:r w:rsidRPr="00C754F7">
        <w:rPr>
          <w:rFonts w:asciiTheme="minorHAnsi" w:eastAsia="Arial" w:hAnsiTheme="minorHAnsi" w:cstheme="minorHAnsi"/>
          <w:rPrChange w:id="286" w:author="Martin Hrbac" w:date="2019-09-11T20:56:00Z">
            <w:rPr>
              <w:rFonts w:ascii="Arial" w:eastAsia="Arial" w:hAnsi="Arial" w:cs="Arial"/>
            </w:rPr>
          </w:rPrChange>
        </w:rPr>
        <w:t xml:space="preserve"> </w:t>
      </w:r>
      <w:r w:rsidRPr="00C754F7">
        <w:rPr>
          <w:rFonts w:asciiTheme="minorHAnsi" w:hAnsiTheme="minorHAnsi" w:cstheme="minorHAnsi"/>
          <w:rPrChange w:id="287" w:author="Martin Hrbac" w:date="2019-09-11T20:56:00Z">
            <w:rPr/>
          </w:rPrChange>
        </w:rPr>
        <w:t xml:space="preserve">Data Security </w:t>
      </w:r>
    </w:p>
    <w:p w14:paraId="499BE453" w14:textId="77777777" w:rsidR="002A1DBD" w:rsidRPr="00C754F7" w:rsidRDefault="00871FF2">
      <w:pPr>
        <w:ind w:left="-5"/>
        <w:rPr>
          <w:rFonts w:asciiTheme="minorHAnsi" w:hAnsiTheme="minorHAnsi" w:cstheme="minorHAnsi"/>
          <w:rPrChange w:id="288" w:author="Martin Hrbac" w:date="2019-09-11T20:56:00Z">
            <w:rPr/>
          </w:rPrChange>
        </w:rPr>
      </w:pPr>
      <w:r w:rsidRPr="00C754F7">
        <w:rPr>
          <w:rFonts w:asciiTheme="minorHAnsi" w:hAnsiTheme="minorHAnsi" w:cstheme="minorHAnsi"/>
          <w:rPrChange w:id="289" w:author="Martin Hrbac" w:date="2019-09-11T20:56:00Z">
            <w:rPr/>
          </w:rPrChange>
        </w:rPr>
        <w:t xml:space="preserve">This section discusses any data anonymity and security requirements need to be satisfied.  Address any federally mandated HIPAA considerations, any need to build in additional privacy, Encryption, Data masking, Auditing, Backups etc. </w:t>
      </w:r>
    </w:p>
    <w:p w14:paraId="7C93239C" w14:textId="77777777" w:rsidR="002A1DBD" w:rsidRPr="00C754F7" w:rsidRDefault="00871FF2">
      <w:pPr>
        <w:pStyle w:val="Heading1"/>
        <w:ind w:left="-5"/>
        <w:rPr>
          <w:rFonts w:asciiTheme="minorHAnsi" w:hAnsiTheme="minorHAnsi" w:cstheme="minorHAnsi"/>
          <w:rPrChange w:id="290" w:author="Martin Hrbac" w:date="2019-09-11T20:56:00Z">
            <w:rPr/>
          </w:rPrChange>
        </w:rPr>
      </w:pPr>
      <w:r w:rsidRPr="00C754F7">
        <w:rPr>
          <w:rFonts w:asciiTheme="minorHAnsi" w:hAnsiTheme="minorHAnsi" w:cstheme="minorHAnsi"/>
          <w:rPrChange w:id="291" w:author="Martin Hrbac" w:date="2019-09-11T20:56:00Z">
            <w:rPr/>
          </w:rPrChange>
        </w:rPr>
        <w:t>2.7</w:t>
      </w:r>
      <w:r w:rsidRPr="00C754F7">
        <w:rPr>
          <w:rFonts w:asciiTheme="minorHAnsi" w:eastAsia="Arial" w:hAnsiTheme="minorHAnsi" w:cstheme="minorHAnsi"/>
          <w:rPrChange w:id="292" w:author="Martin Hrbac" w:date="2019-09-11T20:56:00Z">
            <w:rPr>
              <w:rFonts w:ascii="Arial" w:eastAsia="Arial" w:hAnsi="Arial" w:cs="Arial"/>
            </w:rPr>
          </w:rPrChange>
        </w:rPr>
        <w:t xml:space="preserve"> </w:t>
      </w:r>
      <w:r w:rsidRPr="00C754F7">
        <w:rPr>
          <w:rFonts w:asciiTheme="minorHAnsi" w:hAnsiTheme="minorHAnsi" w:cstheme="minorHAnsi"/>
          <w:rPrChange w:id="293" w:author="Martin Hrbac" w:date="2019-09-11T20:56:00Z">
            <w:rPr/>
          </w:rPrChange>
        </w:rPr>
        <w:t xml:space="preserve">Data Loading and Availability </w:t>
      </w:r>
    </w:p>
    <w:p w14:paraId="33CA013F" w14:textId="77777777" w:rsidR="002A1DBD" w:rsidRPr="00C754F7" w:rsidRDefault="00871FF2">
      <w:pPr>
        <w:spacing w:after="8"/>
        <w:ind w:left="-5"/>
        <w:rPr>
          <w:rFonts w:asciiTheme="minorHAnsi" w:hAnsiTheme="minorHAnsi" w:cstheme="minorHAnsi"/>
          <w:rPrChange w:id="294" w:author="Martin Hrbac" w:date="2019-09-11T20:56:00Z">
            <w:rPr/>
          </w:rPrChange>
        </w:rPr>
      </w:pPr>
      <w:r w:rsidRPr="00C754F7">
        <w:rPr>
          <w:rFonts w:asciiTheme="minorHAnsi" w:hAnsiTheme="minorHAnsi" w:cstheme="minorHAnsi"/>
          <w:rPrChange w:id="295" w:author="Martin Hrbac" w:date="2019-09-11T20:56:00Z">
            <w:rPr/>
          </w:rPrChange>
        </w:rPr>
        <w:t xml:space="preserve">This section addresses the data schema and during of data retention.  Discuss the interface that will allow your Client/Users to access the data. </w:t>
      </w:r>
      <w:r w:rsidRPr="00C754F7">
        <w:rPr>
          <w:rFonts w:asciiTheme="minorHAnsi" w:hAnsiTheme="minorHAnsi" w:cstheme="minorHAnsi"/>
          <w:rPrChange w:id="296" w:author="Martin Hrbac" w:date="2019-09-11T20:56:00Z">
            <w:rPr/>
          </w:rPrChange>
        </w:rPr>
        <w:br w:type="page"/>
      </w:r>
    </w:p>
    <w:tbl>
      <w:tblPr>
        <w:tblStyle w:val="TableGrid"/>
        <w:tblW w:w="9424" w:type="dxa"/>
        <w:tblInd w:w="-30" w:type="dxa"/>
        <w:tblCellMar>
          <w:top w:w="46" w:type="dxa"/>
          <w:right w:w="115" w:type="dxa"/>
        </w:tblCellMar>
        <w:tblLook w:val="04A0" w:firstRow="1" w:lastRow="0" w:firstColumn="1" w:lastColumn="0" w:noHBand="0" w:noVBand="1"/>
      </w:tblPr>
      <w:tblGrid>
        <w:gridCol w:w="881"/>
        <w:gridCol w:w="8543"/>
      </w:tblGrid>
      <w:tr w:rsidR="002A1DBD" w:rsidRPr="00C754F7" w14:paraId="73A67FA1" w14:textId="77777777">
        <w:trPr>
          <w:trHeight w:val="375"/>
        </w:trPr>
        <w:tc>
          <w:tcPr>
            <w:tcW w:w="881" w:type="dxa"/>
            <w:tcBorders>
              <w:top w:val="nil"/>
              <w:left w:val="nil"/>
              <w:bottom w:val="nil"/>
              <w:right w:val="nil"/>
            </w:tcBorders>
            <w:shd w:val="clear" w:color="auto" w:fill="D9D9D9"/>
          </w:tcPr>
          <w:p w14:paraId="679EA52D" w14:textId="77777777" w:rsidR="002A1DBD" w:rsidRPr="00C754F7" w:rsidRDefault="00871FF2">
            <w:pPr>
              <w:spacing w:after="0" w:line="259" w:lineRule="auto"/>
              <w:ind w:left="30" w:firstLine="0"/>
              <w:rPr>
                <w:rFonts w:asciiTheme="minorHAnsi" w:hAnsiTheme="minorHAnsi" w:cstheme="minorHAnsi"/>
                <w:rPrChange w:id="297" w:author="Martin Hrbac" w:date="2019-09-11T20:56:00Z">
                  <w:rPr/>
                </w:rPrChange>
              </w:rPr>
            </w:pPr>
            <w:r w:rsidRPr="00C754F7">
              <w:rPr>
                <w:rFonts w:asciiTheme="minorHAnsi" w:eastAsia="Cambria" w:hAnsiTheme="minorHAnsi" w:cstheme="minorHAnsi"/>
                <w:b/>
                <w:color w:val="365F91"/>
                <w:sz w:val="32"/>
                <w:rPrChange w:id="298" w:author="Martin Hrbac" w:date="2019-09-11T20:56:00Z">
                  <w:rPr>
                    <w:rFonts w:ascii="Cambria" w:eastAsia="Cambria" w:hAnsi="Cambria" w:cs="Cambria"/>
                    <w:b/>
                    <w:color w:val="365F91"/>
                    <w:sz w:val="32"/>
                  </w:rPr>
                </w:rPrChange>
              </w:rPr>
              <w:lastRenderedPageBreak/>
              <w:t>3.</w:t>
            </w:r>
            <w:r w:rsidRPr="00C754F7">
              <w:rPr>
                <w:rFonts w:asciiTheme="minorHAnsi" w:eastAsia="Arial" w:hAnsiTheme="minorHAnsi" w:cstheme="minorHAnsi"/>
                <w:b/>
                <w:color w:val="365F91"/>
                <w:sz w:val="32"/>
                <w:rPrChange w:id="299" w:author="Martin Hrbac" w:date="2019-09-11T20:56:00Z">
                  <w:rPr>
                    <w:rFonts w:ascii="Arial" w:eastAsia="Arial" w:hAnsi="Arial" w:cs="Arial"/>
                    <w:b/>
                    <w:color w:val="365F91"/>
                    <w:sz w:val="32"/>
                  </w:rPr>
                </w:rPrChange>
              </w:rPr>
              <w:t xml:space="preserve"> </w:t>
            </w:r>
          </w:p>
        </w:tc>
        <w:tc>
          <w:tcPr>
            <w:tcW w:w="8544" w:type="dxa"/>
            <w:tcBorders>
              <w:top w:val="nil"/>
              <w:left w:val="nil"/>
              <w:bottom w:val="nil"/>
              <w:right w:val="nil"/>
            </w:tcBorders>
            <w:shd w:val="clear" w:color="auto" w:fill="D9D9D9"/>
          </w:tcPr>
          <w:p w14:paraId="4C33A0A4" w14:textId="77777777" w:rsidR="002A1DBD" w:rsidRPr="00C754F7" w:rsidRDefault="00871FF2">
            <w:pPr>
              <w:spacing w:after="0" w:line="259" w:lineRule="auto"/>
              <w:ind w:left="0" w:firstLine="0"/>
              <w:rPr>
                <w:rFonts w:asciiTheme="minorHAnsi" w:hAnsiTheme="minorHAnsi" w:cstheme="minorHAnsi"/>
                <w:rPrChange w:id="300" w:author="Martin Hrbac" w:date="2019-09-11T20:56:00Z">
                  <w:rPr/>
                </w:rPrChange>
              </w:rPr>
            </w:pPr>
            <w:r w:rsidRPr="00C754F7">
              <w:rPr>
                <w:rFonts w:asciiTheme="minorHAnsi" w:eastAsia="Cambria" w:hAnsiTheme="minorHAnsi" w:cstheme="minorHAnsi"/>
                <w:b/>
                <w:color w:val="365F91"/>
                <w:sz w:val="32"/>
                <w:rPrChange w:id="301" w:author="Martin Hrbac" w:date="2019-09-11T20:56:00Z">
                  <w:rPr>
                    <w:rFonts w:ascii="Cambria" w:eastAsia="Cambria" w:hAnsi="Cambria" w:cs="Cambria"/>
                    <w:b/>
                    <w:color w:val="365F91"/>
                    <w:sz w:val="32"/>
                  </w:rPr>
                </w:rPrChange>
              </w:rPr>
              <w:t xml:space="preserve">DATA QUALITY </w:t>
            </w:r>
          </w:p>
        </w:tc>
      </w:tr>
    </w:tbl>
    <w:p w14:paraId="557B2B57" w14:textId="77777777" w:rsidR="002A1DBD" w:rsidRPr="00C754F7" w:rsidRDefault="00871FF2">
      <w:pPr>
        <w:ind w:left="-5"/>
        <w:rPr>
          <w:rFonts w:asciiTheme="minorHAnsi" w:hAnsiTheme="minorHAnsi" w:cstheme="minorHAnsi"/>
          <w:rPrChange w:id="302" w:author="Martin Hrbac" w:date="2019-09-11T20:56:00Z">
            <w:rPr/>
          </w:rPrChange>
        </w:rPr>
      </w:pPr>
      <w:r w:rsidRPr="00C754F7">
        <w:rPr>
          <w:rFonts w:asciiTheme="minorHAnsi" w:hAnsiTheme="minorHAnsi" w:cstheme="minorHAnsi"/>
          <w:rPrChange w:id="303" w:author="Martin Hrbac" w:date="2019-09-11T20:56:00Z">
            <w:rPr/>
          </w:rPrChange>
        </w:rPr>
        <w:t xml:space="preserve">Address in this section success criteria for this project.  Summarize the parameter KPIs such as Totals and expected counts.  What user acceptance testing was performed and what were the outcomes. What is the recommended site acceptance testing that your client can perform to ensure the expected outcomes meets their expectations?  </w:t>
      </w:r>
    </w:p>
    <w:p w14:paraId="713A7927" w14:textId="77777777" w:rsidR="002A1DBD" w:rsidRPr="00C754F7" w:rsidRDefault="00871FF2">
      <w:pPr>
        <w:spacing w:after="221" w:line="259" w:lineRule="auto"/>
        <w:ind w:left="0" w:firstLine="0"/>
        <w:rPr>
          <w:rFonts w:asciiTheme="minorHAnsi" w:hAnsiTheme="minorHAnsi" w:cstheme="minorHAnsi"/>
          <w:rPrChange w:id="304" w:author="Martin Hrbac" w:date="2019-09-11T20:56:00Z">
            <w:rPr/>
          </w:rPrChange>
        </w:rPr>
      </w:pPr>
      <w:r w:rsidRPr="00C754F7">
        <w:rPr>
          <w:rFonts w:asciiTheme="minorHAnsi" w:hAnsiTheme="minorHAnsi" w:cstheme="minorHAnsi"/>
          <w:color w:val="17365D"/>
          <w:rPrChange w:id="305" w:author="Martin Hrbac" w:date="2019-09-11T20:56:00Z">
            <w:rPr>
              <w:color w:val="17365D"/>
            </w:rPr>
          </w:rPrChange>
        </w:rPr>
        <w:t xml:space="preserve"> </w:t>
      </w:r>
    </w:p>
    <w:p w14:paraId="6B46B11F" w14:textId="77777777" w:rsidR="002A1DBD" w:rsidRPr="00C754F7" w:rsidRDefault="00871FF2">
      <w:pPr>
        <w:spacing w:after="220" w:line="259" w:lineRule="auto"/>
        <w:ind w:left="721" w:firstLine="0"/>
        <w:rPr>
          <w:rFonts w:asciiTheme="minorHAnsi" w:hAnsiTheme="minorHAnsi" w:cstheme="minorHAnsi"/>
          <w:rPrChange w:id="306" w:author="Martin Hrbac" w:date="2019-09-11T20:56:00Z">
            <w:rPr/>
          </w:rPrChange>
        </w:rPr>
      </w:pPr>
      <w:r w:rsidRPr="00C754F7">
        <w:rPr>
          <w:rFonts w:asciiTheme="minorHAnsi" w:hAnsiTheme="minorHAnsi" w:cstheme="minorHAnsi"/>
          <w:i/>
          <w:color w:val="17365D"/>
          <w:rPrChange w:id="307" w:author="Martin Hrbac" w:date="2019-09-11T20:56:00Z">
            <w:rPr>
              <w:i/>
              <w:color w:val="17365D"/>
            </w:rPr>
          </w:rPrChange>
        </w:rPr>
        <w:t xml:space="preserve"> </w:t>
      </w:r>
    </w:p>
    <w:p w14:paraId="1205D818" w14:textId="77777777" w:rsidR="002A1DBD" w:rsidRPr="00C754F7" w:rsidRDefault="00871FF2">
      <w:pPr>
        <w:spacing w:after="0" w:line="259" w:lineRule="auto"/>
        <w:ind w:left="0" w:firstLine="0"/>
        <w:rPr>
          <w:rFonts w:asciiTheme="minorHAnsi" w:hAnsiTheme="minorHAnsi" w:cstheme="minorHAnsi"/>
          <w:rPrChange w:id="308" w:author="Martin Hrbac" w:date="2019-09-11T20:56:00Z">
            <w:rPr/>
          </w:rPrChange>
        </w:rPr>
      </w:pPr>
      <w:r w:rsidRPr="00C754F7">
        <w:rPr>
          <w:rFonts w:asciiTheme="minorHAnsi" w:hAnsiTheme="minorHAnsi" w:cstheme="minorHAnsi"/>
          <w:rPrChange w:id="309" w:author="Martin Hrbac" w:date="2019-09-11T20:56:00Z">
            <w:rPr/>
          </w:rPrChange>
        </w:rPr>
        <w:t xml:space="preserve"> </w:t>
      </w:r>
    </w:p>
    <w:sectPr w:rsidR="002A1DBD" w:rsidRPr="00C754F7">
      <w:footerReference w:type="even" r:id="rId7"/>
      <w:footerReference w:type="default" r:id="rId8"/>
      <w:footerReference w:type="first" r:id="rId9"/>
      <w:pgSz w:w="12240" w:h="15840"/>
      <w:pgMar w:top="1441" w:right="1434" w:bottom="2487" w:left="1441" w:header="720" w:footer="95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7F73F0" w14:textId="77777777" w:rsidR="001249BF" w:rsidRDefault="001249BF">
      <w:pPr>
        <w:spacing w:after="0" w:line="240" w:lineRule="auto"/>
      </w:pPr>
      <w:r>
        <w:separator/>
      </w:r>
    </w:p>
  </w:endnote>
  <w:endnote w:type="continuationSeparator" w:id="0">
    <w:p w14:paraId="54DE6724" w14:textId="77777777" w:rsidR="001249BF" w:rsidRDefault="00124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36224" w14:textId="77777777" w:rsidR="002A1DBD" w:rsidRDefault="00871FF2">
    <w:pPr>
      <w:spacing w:after="29" w:line="259" w:lineRule="auto"/>
      <w:ind w:left="0" w:firstLine="0"/>
    </w:pPr>
    <w:r>
      <w:t xml:space="preserve"> </w:t>
    </w:r>
    <w:r>
      <w:tab/>
      <w:t xml:space="preserve"> </w:t>
    </w:r>
  </w:p>
  <w:p w14:paraId="2638DD1D" w14:textId="77777777" w:rsidR="002A1DBD" w:rsidRDefault="00871FF2">
    <w:pPr>
      <w:tabs>
        <w:tab w:val="center" w:pos="4325"/>
      </w:tabs>
      <w:spacing w:after="220" w:line="259" w:lineRule="auto"/>
      <w:ind w:left="0" w:firstLine="0"/>
    </w:pPr>
    <w:r>
      <w:t xml:space="preserve"> </w:t>
    </w:r>
    <w:r>
      <w:tab/>
      <w:t xml:space="preserve">Page </w:t>
    </w:r>
    <w:r>
      <w:fldChar w:fldCharType="begin"/>
    </w:r>
    <w:r>
      <w:instrText xml:space="preserve"> PAGE   \* MERGEFORMAT </w:instrText>
    </w:r>
    <w:r>
      <w:fldChar w:fldCharType="separate"/>
    </w:r>
    <w:r>
      <w:rPr>
        <w:b/>
      </w:rPr>
      <w:t>1</w:t>
    </w:r>
    <w:r>
      <w:rPr>
        <w:b/>
      </w:rPr>
      <w:fldChar w:fldCharType="end"/>
    </w:r>
    <w:r>
      <w:t xml:space="preserve"> of </w:t>
    </w:r>
    <w:fldSimple w:instr=" NUMPAGES   \* MERGEFORMAT ">
      <w:r>
        <w:rPr>
          <w:b/>
        </w:rPr>
        <w:t>6</w:t>
      </w:r>
    </w:fldSimple>
    <w:r>
      <w:t xml:space="preserve"> </w:t>
    </w:r>
  </w:p>
  <w:p w14:paraId="6E8779CC" w14:textId="77777777" w:rsidR="002A1DBD" w:rsidRDefault="00871FF2">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39BA0" w14:textId="77777777" w:rsidR="002A1DBD" w:rsidRDefault="00871FF2">
    <w:pPr>
      <w:spacing w:after="29" w:line="259" w:lineRule="auto"/>
      <w:ind w:left="0" w:firstLine="0"/>
    </w:pPr>
    <w:r>
      <w:t xml:space="preserve"> </w:t>
    </w:r>
    <w:r>
      <w:tab/>
      <w:t xml:space="preserve"> </w:t>
    </w:r>
  </w:p>
  <w:p w14:paraId="4215F017" w14:textId="77777777" w:rsidR="002A1DBD" w:rsidRDefault="00871FF2">
    <w:pPr>
      <w:tabs>
        <w:tab w:val="center" w:pos="4325"/>
      </w:tabs>
      <w:spacing w:after="220" w:line="259" w:lineRule="auto"/>
      <w:ind w:left="0" w:firstLine="0"/>
    </w:pPr>
    <w:r>
      <w:t xml:space="preserve"> </w:t>
    </w:r>
    <w:r>
      <w:tab/>
      <w:t xml:space="preserve">Page </w:t>
    </w:r>
    <w:r>
      <w:fldChar w:fldCharType="begin"/>
    </w:r>
    <w:r>
      <w:instrText xml:space="preserve"> PAGE   \* MERGEFORMAT </w:instrText>
    </w:r>
    <w:r>
      <w:fldChar w:fldCharType="separate"/>
    </w:r>
    <w:r>
      <w:rPr>
        <w:b/>
      </w:rPr>
      <w:t>1</w:t>
    </w:r>
    <w:r>
      <w:rPr>
        <w:b/>
      </w:rPr>
      <w:fldChar w:fldCharType="end"/>
    </w:r>
    <w:r>
      <w:t xml:space="preserve"> of </w:t>
    </w:r>
    <w:fldSimple w:instr=" NUMPAGES   \* MERGEFORMAT ">
      <w:r>
        <w:rPr>
          <w:b/>
        </w:rPr>
        <w:t>6</w:t>
      </w:r>
    </w:fldSimple>
    <w:r>
      <w:t xml:space="preserve"> </w:t>
    </w:r>
  </w:p>
  <w:p w14:paraId="5EA86737" w14:textId="77777777" w:rsidR="002A1DBD" w:rsidRDefault="00871FF2">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928C0" w14:textId="77777777" w:rsidR="002A1DBD" w:rsidRDefault="00871FF2">
    <w:pPr>
      <w:spacing w:after="29" w:line="259" w:lineRule="auto"/>
      <w:ind w:left="0" w:firstLine="0"/>
    </w:pPr>
    <w:r>
      <w:t xml:space="preserve"> </w:t>
    </w:r>
    <w:r>
      <w:tab/>
      <w:t xml:space="preserve"> </w:t>
    </w:r>
  </w:p>
  <w:p w14:paraId="6A3CFFE0" w14:textId="77777777" w:rsidR="002A1DBD" w:rsidRDefault="00871FF2">
    <w:pPr>
      <w:tabs>
        <w:tab w:val="center" w:pos="4325"/>
      </w:tabs>
      <w:spacing w:after="220" w:line="259" w:lineRule="auto"/>
      <w:ind w:left="0" w:firstLine="0"/>
    </w:pPr>
    <w:r>
      <w:t xml:space="preserve"> </w:t>
    </w:r>
    <w:r>
      <w:tab/>
      <w:t xml:space="preserve">Page </w:t>
    </w:r>
    <w:r>
      <w:fldChar w:fldCharType="begin"/>
    </w:r>
    <w:r>
      <w:instrText xml:space="preserve"> PAGE   \* MERGEFORMAT </w:instrText>
    </w:r>
    <w:r>
      <w:fldChar w:fldCharType="separate"/>
    </w:r>
    <w:r>
      <w:rPr>
        <w:b/>
      </w:rPr>
      <w:t>1</w:t>
    </w:r>
    <w:r>
      <w:rPr>
        <w:b/>
      </w:rPr>
      <w:fldChar w:fldCharType="end"/>
    </w:r>
    <w:r>
      <w:t xml:space="preserve"> of </w:t>
    </w:r>
    <w:fldSimple w:instr=" NUMPAGES   \* MERGEFORMAT ">
      <w:r>
        <w:rPr>
          <w:b/>
        </w:rPr>
        <w:t>6</w:t>
      </w:r>
    </w:fldSimple>
    <w:r>
      <w:t xml:space="preserve"> </w:t>
    </w:r>
  </w:p>
  <w:p w14:paraId="41312212" w14:textId="77777777" w:rsidR="002A1DBD" w:rsidRDefault="00871FF2">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5678EA" w14:textId="77777777" w:rsidR="001249BF" w:rsidRDefault="001249BF">
      <w:pPr>
        <w:spacing w:after="0" w:line="240" w:lineRule="auto"/>
      </w:pPr>
      <w:r>
        <w:separator/>
      </w:r>
    </w:p>
  </w:footnote>
  <w:footnote w:type="continuationSeparator" w:id="0">
    <w:p w14:paraId="1D76A659" w14:textId="77777777" w:rsidR="001249BF" w:rsidRDefault="001249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A009DC"/>
    <w:multiLevelType w:val="multilevel"/>
    <w:tmpl w:val="CB1C8E8C"/>
    <w:lvl w:ilvl="0">
      <w:start w:val="1"/>
      <w:numFmt w:val="decimal"/>
      <w:lvlText w:val="%1."/>
      <w:lvlJc w:val="left"/>
      <w:pPr>
        <w:ind w:left="4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0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5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2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9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1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8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tin Hrbac">
    <w15:presenceInfo w15:providerId="AD" w15:userId="S::martin.hrbac@siemens.com::7a295c7f-8f6e-453d-908e-5d11b94c89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DBD"/>
    <w:rsid w:val="000A6318"/>
    <w:rsid w:val="000E5866"/>
    <w:rsid w:val="001249BF"/>
    <w:rsid w:val="0018269F"/>
    <w:rsid w:val="001F766F"/>
    <w:rsid w:val="002236EF"/>
    <w:rsid w:val="002902AD"/>
    <w:rsid w:val="002A1DBD"/>
    <w:rsid w:val="002B6EC9"/>
    <w:rsid w:val="002C48EE"/>
    <w:rsid w:val="002E0327"/>
    <w:rsid w:val="002E16B6"/>
    <w:rsid w:val="003115E2"/>
    <w:rsid w:val="003200F0"/>
    <w:rsid w:val="00444C96"/>
    <w:rsid w:val="00496C92"/>
    <w:rsid w:val="005C3F28"/>
    <w:rsid w:val="006013F6"/>
    <w:rsid w:val="007D7A0A"/>
    <w:rsid w:val="00871FF2"/>
    <w:rsid w:val="008C74E4"/>
    <w:rsid w:val="008E79D0"/>
    <w:rsid w:val="00A06F81"/>
    <w:rsid w:val="00A17F09"/>
    <w:rsid w:val="00A34ACC"/>
    <w:rsid w:val="00AD1D05"/>
    <w:rsid w:val="00AF1709"/>
    <w:rsid w:val="00B7579A"/>
    <w:rsid w:val="00C2521C"/>
    <w:rsid w:val="00C754F7"/>
    <w:rsid w:val="00C85A3B"/>
    <w:rsid w:val="00CD1148"/>
    <w:rsid w:val="00E208A5"/>
    <w:rsid w:val="00E41AB4"/>
    <w:rsid w:val="00EA463D"/>
    <w:rsid w:val="00ED42EA"/>
    <w:rsid w:val="00F60147"/>
    <w:rsid w:val="00F941C0"/>
    <w:rsid w:val="00FC5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7FB61"/>
  <w15:docId w15:val="{91A7F724-695C-45C5-AFFE-AB0D2003F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8" w:line="268"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mbria" w:eastAsia="Cambria" w:hAnsi="Cambria" w:cs="Cambria"/>
      <w:b/>
      <w:color w:val="4F81BD"/>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4F81BD"/>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C754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54F7"/>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6</Pages>
  <Words>1156</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SDLC Deliverable Templates</vt:lpstr>
    </vt:vector>
  </TitlesOfParts>
  <Company/>
  <LinksUpToDate>false</LinksUpToDate>
  <CharactersWithSpaces>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SDLC Deliverable Templates</dc:title>
  <dc:subject>EIM Extraction, Transformation, and Load (ETL) Specification</dc:subject>
  <dc:creator>BIS - EKMS</dc:creator>
  <cp:keywords>Informatica</cp:keywords>
  <cp:lastModifiedBy>Martin Hrbac</cp:lastModifiedBy>
  <cp:revision>30</cp:revision>
  <dcterms:created xsi:type="dcterms:W3CDTF">2019-09-11T20:36:00Z</dcterms:created>
  <dcterms:modified xsi:type="dcterms:W3CDTF">2019-09-12T01:15:00Z</dcterms:modified>
</cp:coreProperties>
</file>